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Type IV Pilus retraction forces shape </w:t>
      </w:r>
      <w:r w:rsidDel="00000000" w:rsidR="00000000" w:rsidRPr="00000000">
        <w:rPr>
          <w:rFonts w:ascii="Arial" w:cs="Arial" w:eastAsia="Arial" w:hAnsi="Arial"/>
          <w:i w:val="1"/>
          <w:sz w:val="28"/>
          <w:szCs w:val="28"/>
          <w:rtl w:val="0"/>
        </w:rPr>
        <w:t xml:space="preserve">Neisseria gonorrhoeae’s </w:t>
      </w:r>
      <w:r w:rsidDel="00000000" w:rsidR="00000000" w:rsidRPr="00000000">
        <w:rPr>
          <w:rFonts w:ascii="Arial" w:cs="Arial" w:eastAsia="Arial" w:hAnsi="Arial"/>
          <w:sz w:val="28"/>
          <w:szCs w:val="28"/>
          <w:rtl w:val="0"/>
        </w:rPr>
        <w:t xml:space="preserve">early biofilm physiology</w:t>
      </w:r>
      <w:r w:rsidDel="00000000" w:rsidR="00000000" w:rsidRPr="00000000">
        <w:rPr>
          <w:rtl w:val="0"/>
        </w:rPr>
      </w:r>
    </w:p>
    <w:p w:rsidR="00000000" w:rsidDel="00000000" w:rsidP="00000000" w:rsidRDefault="00000000" w:rsidRPr="00000000" w14:paraId="00000002">
      <w:pPr>
        <w:pageBreakBefore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3">
      <w:pPr>
        <w:pageBreakBefore w:val="0"/>
        <w:rPr>
          <w:rFonts w:ascii="Arial" w:cs="Arial" w:eastAsia="Arial" w:hAnsi="Arial"/>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pageBreakBefore w:val="0"/>
            <w:tabs>
              <w:tab w:val="right" w:pos="9360"/>
            </w:tabs>
            <w:spacing w:before="80" w:line="240" w:lineRule="auto"/>
            <w:ind w:left="0" w:firstLine="0"/>
            <w:rPr>
              <w:rFonts w:ascii="Arial" w:cs="Arial" w:eastAsia="Arial" w:hAnsi="Arial"/>
              <w:b w:val="1"/>
            </w:rPr>
          </w:pPr>
          <w:r w:rsidDel="00000000" w:rsidR="00000000" w:rsidRPr="00000000">
            <w:fldChar w:fldCharType="begin"/>
            <w:instrText xml:space="preserve"> TOC \h \u \z </w:instrText>
            <w:fldChar w:fldCharType="separate"/>
          </w:r>
          <w:hyperlink w:anchor="_kl42bec0mx2t">
            <w:r w:rsidDel="00000000" w:rsidR="00000000" w:rsidRPr="00000000">
              <w:rPr>
                <w:rFonts w:ascii="Arial" w:cs="Arial" w:eastAsia="Arial" w:hAnsi="Arial"/>
                <w:b w:val="1"/>
                <w:rtl w:val="0"/>
              </w:rPr>
              <w:t xml:space="preserve">Abstract</w:t>
            </w:r>
          </w:hyperlink>
          <w:r w:rsidDel="00000000" w:rsidR="00000000" w:rsidRPr="00000000">
            <w:rPr>
              <w:rFonts w:ascii="Arial" w:cs="Arial" w:eastAsia="Arial" w:hAnsi="Arial"/>
              <w:b w:val="1"/>
              <w:rtl w:val="0"/>
            </w:rPr>
            <w:tab/>
          </w:r>
          <w:r w:rsidDel="00000000" w:rsidR="00000000" w:rsidRPr="00000000">
            <w:fldChar w:fldCharType="begin"/>
            <w:instrText xml:space="preserve"> PAGEREF _kl42bec0mx2t \h </w:instrText>
            <w:fldChar w:fldCharType="separate"/>
          </w:r>
          <w:r w:rsidDel="00000000" w:rsidR="00000000" w:rsidRPr="00000000">
            <w:rPr>
              <w:rFonts w:ascii="Arial" w:cs="Arial" w:eastAsia="Arial" w:hAnsi="Arial"/>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pageBreakBefore w:val="0"/>
            <w:tabs>
              <w:tab w:val="right" w:pos="9360"/>
            </w:tabs>
            <w:spacing w:before="6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ivcmoacnl6t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_ivcmoacnl6tr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6">
          <w:pPr>
            <w:pageBreakBefore w:val="0"/>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56w6wb1rbza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Intercellular forces modify cellular survival of Neisseria gonorrhoeae cells.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_56w6wb1rbzaa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pageBreakBefore w:val="0"/>
            <w:tabs>
              <w:tab w:val="right" w:pos="9360"/>
            </w:tabs>
            <w:spacing w:before="60" w:line="240" w:lineRule="auto"/>
            <w:ind w:left="720" w:firstLine="0"/>
            <w:rPr>
              <w:rFonts w:ascii="Arial" w:cs="Arial" w:eastAsia="Arial" w:hAnsi="Arial"/>
            </w:rPr>
          </w:pPr>
          <w:hyperlink w:anchor="_occf93jnzvnu">
            <w:r w:rsidDel="00000000" w:rsidR="00000000" w:rsidRPr="00000000">
              <w:rPr>
                <w:rFonts w:ascii="Arial" w:cs="Arial" w:eastAsia="Arial" w:hAnsi="Arial"/>
                <w:rtl w:val="0"/>
              </w:rPr>
              <w:t xml:space="preserve">Acceleration of microcolony assembly decreases antibiotic susceptibility</w:t>
            </w:r>
          </w:hyperlink>
          <w:r w:rsidDel="00000000" w:rsidR="00000000" w:rsidRPr="00000000">
            <w:rPr>
              <w:rFonts w:ascii="Arial" w:cs="Arial" w:eastAsia="Arial" w:hAnsi="Arial"/>
              <w:rtl w:val="0"/>
            </w:rPr>
            <w:tab/>
          </w:r>
          <w:r w:rsidDel="00000000" w:rsidR="00000000" w:rsidRPr="00000000">
            <w:fldChar w:fldCharType="begin"/>
            <w:instrText xml:space="preserve"> PAGEREF _occf93jnzvnu \h </w:instrText>
            <w:fldChar w:fldCharType="separate"/>
          </w:r>
          <w:r w:rsidDel="00000000" w:rsidR="00000000" w:rsidRPr="00000000">
            <w:rPr>
              <w:rFonts w:ascii="Arial" w:cs="Arial" w:eastAsia="Arial" w:hAnsi="Arial"/>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8">
          <w:pPr>
            <w:pageBreakBefore w:val="0"/>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np5e32d8sa9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pilE and pilT gene expression have differential spatiotemporal patterns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_np5e32d8sa9y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9">
          <w:pPr>
            <w:pageBreakBefore w:val="0"/>
            <w:tabs>
              <w:tab w:val="right" w:pos="9360"/>
            </w:tabs>
            <w:spacing w:before="60" w:line="240" w:lineRule="auto"/>
            <w:ind w:left="720" w:firstLine="0"/>
            <w:rPr>
              <w:rFonts w:ascii="Arial" w:cs="Arial" w:eastAsia="Arial" w:hAnsi="Arial"/>
            </w:rPr>
          </w:pPr>
          <w:hyperlink w:anchor="_qrdc2iilts1a">
            <w:r w:rsidDel="00000000" w:rsidR="00000000" w:rsidRPr="00000000">
              <w:rPr>
                <w:rFonts w:ascii="Arial" w:cs="Arial" w:eastAsia="Arial" w:hAnsi="Arial"/>
                <w:rtl w:val="0"/>
              </w:rPr>
              <w:t xml:space="preserve">External forces disrupt gene expression patterns</w:t>
            </w:r>
          </w:hyperlink>
          <w:r w:rsidDel="00000000" w:rsidR="00000000" w:rsidRPr="00000000">
            <w:rPr>
              <w:rFonts w:ascii="Arial" w:cs="Arial" w:eastAsia="Arial" w:hAnsi="Arial"/>
              <w:rtl w:val="0"/>
            </w:rPr>
            <w:tab/>
          </w:r>
          <w:r w:rsidDel="00000000" w:rsidR="00000000" w:rsidRPr="00000000">
            <w:fldChar w:fldCharType="begin"/>
            <w:instrText xml:space="preserve"> PAGEREF _qrdc2iilts1a \h </w:instrText>
            <w:fldChar w:fldCharType="separate"/>
          </w:r>
          <w:r w:rsidDel="00000000" w:rsidR="00000000" w:rsidRPr="00000000">
            <w:rPr>
              <w:rFonts w:ascii="Arial" w:cs="Arial" w:eastAsia="Arial" w:hAnsi="Arial"/>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A">
          <w:pPr>
            <w:pageBreakBefore w:val="0"/>
            <w:tabs>
              <w:tab w:val="right" w:pos="9360"/>
            </w:tabs>
            <w:spacing w:before="60" w:line="240" w:lineRule="auto"/>
            <w:ind w:left="0" w:firstLine="0"/>
            <w:rPr>
              <w:rFonts w:ascii="Arial" w:cs="Arial" w:eastAsia="Arial" w:hAnsi="Arial"/>
            </w:rPr>
          </w:pPr>
          <w:hyperlink w:anchor="_26vdzqd34x1o">
            <w:r w:rsidDel="00000000" w:rsidR="00000000" w:rsidRPr="00000000">
              <w:rPr>
                <w:rFonts w:ascii="Arial" w:cs="Arial" w:eastAsia="Arial" w:hAnsi="Arial"/>
                <w:b w:val="1"/>
                <w:rtl w:val="0"/>
              </w:rPr>
              <w:t xml:space="preserve">Discussion</w:t>
            </w:r>
          </w:hyperlink>
          <w:r w:rsidDel="00000000" w:rsidR="00000000" w:rsidRPr="00000000">
            <w:rPr>
              <w:rFonts w:ascii="Arial" w:cs="Arial" w:eastAsia="Arial" w:hAnsi="Arial"/>
              <w:rtl w:val="0"/>
            </w:rPr>
            <w:tab/>
          </w:r>
          <w:r w:rsidDel="00000000" w:rsidR="00000000" w:rsidRPr="00000000">
            <w:fldChar w:fldCharType="begin"/>
            <w:instrText xml:space="preserve"> PAGEREF _26vdzqd34x1o \h </w:instrText>
            <w:fldChar w:fldCharType="separate"/>
          </w:r>
          <w:r w:rsidDel="00000000" w:rsidR="00000000" w:rsidRPr="00000000">
            <w:rPr>
              <w:rFonts w:ascii="Arial" w:cs="Arial" w:eastAsia="Arial" w:hAnsi="Arial"/>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B">
          <w:pPr>
            <w:pageBreakBefore w:val="0"/>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4bb4v0mofxz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_4bb4v0mofxzy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C">
          <w:pPr>
            <w:pageBreakBefore w:val="0"/>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uspy7yqp802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Culture conditions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_uspy7yqp802k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D">
          <w:pPr>
            <w:pageBreakBefore w:val="0"/>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qmhzc9lwtf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Promoter reporter construction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_qmhzc9lwtfd0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E">
          <w:pPr>
            <w:pageBreakBefore w:val="0"/>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v36um81n4q4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Primers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_v36um81n4q43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F">
          <w:pPr>
            <w:pageBreakBefore w:val="0"/>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i2t51siejs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Microcolony assays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_hi2t51siejsp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0">
          <w:pPr>
            <w:pageBreakBefore w:val="0"/>
            <w:tabs>
              <w:tab w:val="right" w:pos="936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so2yl4qsyud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Image analysis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_so2yl4qsyudc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1">
          <w:pPr>
            <w:pageBreakBefore w:val="0"/>
            <w:tabs>
              <w:tab w:val="right" w:pos="9360"/>
            </w:tabs>
            <w:spacing w:after="80"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d2as5qfxax0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Survival and antibiotic resistance assays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_d2as5qfxax08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pStyle w:val="Heading3"/>
        <w:pageBreakBefore w:val="0"/>
        <w:rPr>
          <w:rFonts w:ascii="Arial" w:cs="Arial" w:eastAsia="Arial" w:hAnsi="Arial"/>
        </w:rPr>
      </w:pPr>
      <w:bookmarkStart w:colFirst="0" w:colLast="0" w:name="_mxnjdbgtgz83" w:id="0"/>
      <w:bookmarkEnd w:id="0"/>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Style w:val="Heading3"/>
        <w:pageBreakBefore w:val="0"/>
        <w:rPr>
          <w:rFonts w:ascii="Arial" w:cs="Arial" w:eastAsia="Arial" w:hAnsi="Arial"/>
        </w:rPr>
      </w:pPr>
      <w:bookmarkStart w:colFirst="0" w:colLast="0" w:name="_bi6iqp90zs8j" w:id="1"/>
      <w:bookmarkEnd w:id="1"/>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Style w:val="Heading3"/>
        <w:pageBreakBefore w:val="0"/>
        <w:spacing w:line="360" w:lineRule="auto"/>
        <w:rPr>
          <w:rFonts w:ascii="Arial" w:cs="Arial" w:eastAsia="Arial" w:hAnsi="Arial"/>
        </w:rPr>
      </w:pPr>
      <w:bookmarkStart w:colFirst="0" w:colLast="0" w:name="_mxtao7xg2c99" w:id="2"/>
      <w:bookmarkEnd w:id="2"/>
      <w:r w:rsidDel="00000000" w:rsidR="00000000" w:rsidRPr="00000000">
        <w:rPr>
          <w:rtl w:val="0"/>
        </w:rPr>
      </w:r>
    </w:p>
    <w:p w:rsidR="00000000" w:rsidDel="00000000" w:rsidP="00000000" w:rsidRDefault="00000000" w:rsidRPr="00000000" w14:paraId="0000001E">
      <w:pPr>
        <w:pStyle w:val="Heading3"/>
        <w:pageBreakBefore w:val="0"/>
        <w:spacing w:line="360" w:lineRule="auto"/>
        <w:rPr>
          <w:rFonts w:ascii="Cambria" w:cs="Cambria" w:eastAsia="Cambria" w:hAnsi="Cambria"/>
        </w:rPr>
      </w:pPr>
      <w:bookmarkStart w:colFirst="0" w:colLast="0" w:name="_kl42bec0mx2t" w:id="3"/>
      <w:bookmarkEnd w:id="3"/>
      <w:r w:rsidDel="00000000" w:rsidR="00000000" w:rsidRPr="00000000">
        <w:rPr>
          <w:rFonts w:ascii="Arial" w:cs="Arial" w:eastAsia="Arial" w:hAnsi="Arial"/>
          <w:rtl w:val="0"/>
        </w:rPr>
        <w:t xml:space="preserve">Abstract</w:t>
      </w:r>
      <w:r w:rsidDel="00000000" w:rsidR="00000000" w:rsidRPr="00000000">
        <w:rPr>
          <w:rtl w:val="0"/>
        </w:rPr>
      </w:r>
    </w:p>
    <w:p w:rsidR="00000000" w:rsidDel="00000000" w:rsidP="00000000" w:rsidRDefault="00000000" w:rsidRPr="00000000" w14:paraId="0000001F">
      <w:pPr>
        <w:pageBreakBefore w:val="0"/>
        <w:spacing w:line="480" w:lineRule="auto"/>
        <w:rPr>
          <w:rFonts w:ascii="Cambria" w:cs="Cambria" w:eastAsia="Cambria" w:hAnsi="Cambria"/>
          <w:color w:val="4a86e8"/>
        </w:rPr>
      </w:pPr>
      <w:r w:rsidDel="00000000" w:rsidR="00000000" w:rsidRPr="00000000">
        <w:rPr>
          <w:rFonts w:ascii="Cambria" w:cs="Cambria" w:eastAsia="Cambria" w:hAnsi="Cambria"/>
          <w:rtl w:val="0"/>
        </w:rPr>
        <w:t xml:space="preserve">The mechanics of the extracellular bacterial appendage, type IV pilus (tfp), mediates many functions, such as cellular t</w:t>
      </w:r>
      <w:r w:rsidDel="00000000" w:rsidR="00000000" w:rsidRPr="00000000">
        <w:rPr>
          <w:rFonts w:ascii="Cambria" w:cs="Cambria" w:eastAsia="Cambria" w:hAnsi="Cambria"/>
          <w:rtl w:val="0"/>
        </w:rPr>
        <w:t xml:space="preserve">witching motility, aggregation,</w:t>
      </w:r>
      <w:r w:rsidDel="00000000" w:rsidR="00000000" w:rsidRPr="00000000">
        <w:rPr>
          <w:rFonts w:ascii="Cambria" w:cs="Cambria" w:eastAsia="Cambria" w:hAnsi="Cambria"/>
          <w:rtl w:val="0"/>
        </w:rPr>
        <w:t xml:space="preserve"> and DNA transformation. </w:t>
      </w:r>
      <w:r w:rsidDel="00000000" w:rsidR="00000000" w:rsidRPr="00000000">
        <w:rPr>
          <w:rFonts w:ascii="Cambria" w:cs="Cambria" w:eastAsia="Cambria" w:hAnsi="Cambria"/>
          <w:rtl w:val="0"/>
        </w:rPr>
        <w:t xml:space="preserve">The role of mechanical cues in signaling pathways is often confounded by a myriad of other cellular and environmental factors.</w:t>
      </w:r>
      <w:r w:rsidDel="00000000" w:rsidR="00000000" w:rsidRPr="00000000">
        <w:rPr>
          <w:rFonts w:ascii="Cambria" w:cs="Cambria" w:eastAsia="Cambria" w:hAnsi="Cambria"/>
          <w:rtl w:val="0"/>
        </w:rPr>
        <w:t xml:space="preserve"> Here, we aim to assess the relationship between tfp activity and its roles in broader physiological functions: survival, antibiotic susceptibility, and gene expression. W</w:t>
      </w:r>
      <w:r w:rsidDel="00000000" w:rsidR="00000000" w:rsidRPr="00000000">
        <w:rPr>
          <w:rFonts w:ascii="Cambria" w:cs="Cambria" w:eastAsia="Cambria" w:hAnsi="Cambria"/>
          <w:rtl w:val="0"/>
        </w:rPr>
        <w:t xml:space="preserve">e measured the differential </w:t>
      </w:r>
      <w:r w:rsidDel="00000000" w:rsidR="00000000" w:rsidRPr="00000000">
        <w:rPr>
          <w:rFonts w:ascii="Cambria" w:cs="Cambria" w:eastAsia="Cambria" w:hAnsi="Cambria"/>
          <w:rtl w:val="0"/>
        </w:rPr>
        <w:t xml:space="preserve">survival rate</w:t>
      </w:r>
      <w:r w:rsidDel="00000000" w:rsidR="00000000" w:rsidRPr="00000000">
        <w:rPr>
          <w:rFonts w:ascii="Cambria" w:cs="Cambria" w:eastAsia="Cambria" w:hAnsi="Cambria"/>
          <w:rtl w:val="0"/>
        </w:rPr>
        <w:t xml:space="preserve"> between </w:t>
      </w:r>
      <w:r w:rsidDel="00000000" w:rsidR="00000000" w:rsidRPr="00000000">
        <w:rPr>
          <w:rFonts w:ascii="Cambria" w:cs="Cambria" w:eastAsia="Cambria" w:hAnsi="Cambria"/>
          <w:i w:val="1"/>
          <w:rtl w:val="0"/>
        </w:rPr>
        <w:t xml:space="preserve">Ng </w:t>
      </w:r>
      <w:r w:rsidDel="00000000" w:rsidR="00000000" w:rsidRPr="00000000">
        <w:rPr>
          <w:rFonts w:ascii="Cambria" w:cs="Cambria" w:eastAsia="Cambria" w:hAnsi="Cambria"/>
          <w:rtl w:val="0"/>
        </w:rPr>
        <w:t xml:space="preserve">wild-type (WT) and a tfp retraction-deficient mutant (Δ</w:t>
      </w:r>
      <w:r w:rsidDel="00000000" w:rsidR="00000000" w:rsidRPr="00000000">
        <w:rPr>
          <w:rFonts w:ascii="Cambria" w:cs="Cambria" w:eastAsia="Cambria" w:hAnsi="Cambria"/>
          <w:i w:val="1"/>
          <w:rtl w:val="0"/>
        </w:rPr>
        <w:t xml:space="preserve">pilT::Kan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and found that </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survival of Δ</w:t>
      </w:r>
      <w:r w:rsidDel="00000000" w:rsidR="00000000" w:rsidRPr="00000000">
        <w:rPr>
          <w:rFonts w:ascii="Cambria" w:cs="Cambria" w:eastAsia="Cambria" w:hAnsi="Cambria"/>
          <w:i w:val="1"/>
          <w:rtl w:val="0"/>
        </w:rPr>
        <w:t xml:space="preserve">pilT::Kan </w:t>
      </w:r>
      <w:r w:rsidDel="00000000" w:rsidR="00000000" w:rsidRPr="00000000">
        <w:rPr>
          <w:rFonts w:ascii="Cambria" w:cs="Cambria" w:eastAsia="Cambria" w:hAnsi="Cambria"/>
          <w:rtl w:val="0"/>
        </w:rPr>
        <w:t xml:space="preserve">is rescued to WT rates when mixed with WT bacteria at equal titers.</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When tfp engagement is </w:t>
      </w:r>
      <w:r w:rsidDel="00000000" w:rsidR="00000000" w:rsidRPr="00000000">
        <w:rPr>
          <w:rFonts w:ascii="Cambria" w:cs="Cambria" w:eastAsia="Cambria" w:hAnsi="Cambria"/>
          <w:rtl w:val="0"/>
        </w:rPr>
        <w:t xml:space="preserve">modified, we measure </w:t>
      </w:r>
      <w:r w:rsidDel="00000000" w:rsidR="00000000" w:rsidRPr="00000000">
        <w:rPr>
          <w:rFonts w:ascii="Cambria" w:cs="Cambria" w:eastAsia="Cambria" w:hAnsi="Cambria"/>
          <w:rtl w:val="0"/>
        </w:rPr>
        <w:t xml:space="preserve">changes in antibiotic susceptibility of bacterial aggregates (microcolonies) that </w:t>
      </w:r>
      <w:commentRangeStart w:id="0"/>
      <w:r w:rsidDel="00000000" w:rsidR="00000000" w:rsidRPr="00000000">
        <w:rPr>
          <w:rFonts w:ascii="Cambria" w:cs="Cambria" w:eastAsia="Cambria" w:hAnsi="Cambria"/>
          <w:rtl w:val="0"/>
        </w:rPr>
        <w:t xml:space="preserve">correlates with tfp retraction engagement time.</w:t>
      </w:r>
      <w:commentRangeEnd w:id="0"/>
      <w:r w:rsidDel="00000000" w:rsidR="00000000" w:rsidRPr="00000000">
        <w:commentReference w:id="0"/>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 Survival rates are impacted when </w:t>
      </w:r>
      <w:ins w:author="Vasily Zaburdaev" w:id="0" w:date="2021-06-23T14:18:42Z">
        <w:r w:rsidDel="00000000" w:rsidR="00000000" w:rsidRPr="00000000">
          <w:rPr>
            <w:rFonts w:ascii="Cambria" w:cs="Cambria" w:eastAsia="Cambria" w:hAnsi="Cambria"/>
            <w:rtl w:val="0"/>
          </w:rPr>
          <w:t xml:space="preserve">colonies are </w:t>
        </w:r>
      </w:ins>
      <w:r w:rsidDel="00000000" w:rsidR="00000000" w:rsidRPr="00000000">
        <w:rPr>
          <w:rFonts w:ascii="Cambria" w:cs="Cambria" w:eastAsia="Cambria" w:hAnsi="Cambria"/>
          <w:rtl w:val="0"/>
        </w:rPr>
        <w:t xml:space="preserve">exposed to external global vibration stress. </w:t>
      </w:r>
      <w:r w:rsidDel="00000000" w:rsidR="00000000" w:rsidRPr="00000000">
        <w:rPr>
          <w:rFonts w:ascii="Cambria" w:cs="Cambria" w:eastAsia="Cambria" w:hAnsi="Cambria"/>
          <w:rtl w:val="0"/>
        </w:rPr>
        <w:t xml:space="preserve">The </w:t>
      </w:r>
      <w:r w:rsidDel="00000000" w:rsidR="00000000" w:rsidRPr="00000000">
        <w:rPr>
          <w:rFonts w:ascii="Cambria" w:cs="Cambria" w:eastAsia="Cambria" w:hAnsi="Cambria"/>
          <w:i w:val="1"/>
          <w:rtl w:val="0"/>
        </w:rPr>
        <w:t xml:space="preserve">Ng</w:t>
      </w:r>
      <w:r w:rsidDel="00000000" w:rsidR="00000000" w:rsidRPr="00000000">
        <w:rPr>
          <w:rFonts w:ascii="Cambria" w:cs="Cambria" w:eastAsia="Cambria" w:hAnsi="Cambria"/>
          <w:rtl w:val="0"/>
        </w:rPr>
        <w:t xml:space="preserve"> microcolonies </w:t>
      </w:r>
      <w:r w:rsidDel="00000000" w:rsidR="00000000" w:rsidRPr="00000000">
        <w:rPr>
          <w:rFonts w:ascii="Cambria" w:cs="Cambria" w:eastAsia="Cambria" w:hAnsi="Cambria"/>
          <w:rtl w:val="0"/>
        </w:rPr>
        <w:t xml:space="preserve">gene expression spatiotemporal patterns</w:t>
      </w:r>
      <w:r w:rsidDel="00000000" w:rsidR="00000000" w:rsidRPr="00000000">
        <w:rPr>
          <w:rFonts w:ascii="Cambria" w:cs="Cambria" w:eastAsia="Cambria" w:hAnsi="Cambria"/>
          <w:rtl w:val="0"/>
        </w:rPr>
        <w:t xml:space="preserve"> are also disrupted on vibrating platforms, which suggests a global </w:t>
      </w:r>
      <w:r w:rsidDel="00000000" w:rsidR="00000000" w:rsidRPr="00000000">
        <w:rPr>
          <w:rFonts w:ascii="Cambria" w:cs="Cambria" w:eastAsia="Cambria" w:hAnsi="Cambria"/>
          <w:rtl w:val="0"/>
        </w:rPr>
        <w:t xml:space="preserve">mechanosensitive</w:t>
      </w:r>
      <w:r w:rsidDel="00000000" w:rsidR="00000000" w:rsidRPr="00000000">
        <w:rPr>
          <w:rFonts w:ascii="Cambria" w:cs="Cambria" w:eastAsia="Cambria" w:hAnsi="Cambria"/>
          <w:rtl w:val="0"/>
        </w:rPr>
        <w:t xml:space="preserve"> mechanism</w:t>
      </w:r>
      <w:r w:rsidDel="00000000" w:rsidR="00000000" w:rsidRPr="00000000">
        <w:rPr>
          <w:rFonts w:ascii="Cambria" w:cs="Cambria" w:eastAsia="Cambria" w:hAnsi="Cambria"/>
          <w:rtl w:val="0"/>
        </w:rPr>
        <w:t xml:space="preserve">. Collectively, these results suggest that mechanical retraction of tfp influences physiology through a pathway that</w:t>
      </w:r>
      <w:r w:rsidDel="00000000" w:rsidR="00000000" w:rsidRPr="00000000">
        <w:rPr>
          <w:rFonts w:ascii="Cambria" w:cs="Cambria" w:eastAsia="Cambria" w:hAnsi="Cambria"/>
          <w:color w:val="4a86e8"/>
          <w:rtl w:val="0"/>
        </w:rPr>
        <w:t xml:space="preserve"> still needs to be uncovered. </w:t>
      </w:r>
    </w:p>
    <w:p w:rsidR="00000000" w:rsidDel="00000000" w:rsidP="00000000" w:rsidRDefault="00000000" w:rsidRPr="00000000" w14:paraId="00000020">
      <w:pPr>
        <w:pageBreakBefore w:val="0"/>
        <w:spacing w:line="480" w:lineRule="auto"/>
        <w:rPr>
          <w:rFonts w:ascii="Cambria" w:cs="Cambria" w:eastAsia="Cambria" w:hAnsi="Cambria"/>
        </w:rPr>
      </w:pP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rtl w:val="0"/>
        </w:rPr>
        <w:t xml:space="preserve"> </w:t>
      </w:r>
    </w:p>
    <w:p w:rsidR="00000000" w:rsidDel="00000000" w:rsidP="00000000" w:rsidRDefault="00000000" w:rsidRPr="00000000" w14:paraId="00000021">
      <w:pPr>
        <w:pageBreakBefore w:val="0"/>
        <w:spacing w:line="480" w:lineRule="auto"/>
        <w:rPr>
          <w:rFonts w:ascii="Cambria" w:cs="Cambria" w:eastAsia="Cambria" w:hAnsi="Cambria"/>
        </w:rPr>
      </w:pPr>
      <w:r w:rsidDel="00000000" w:rsidR="00000000" w:rsidRPr="00000000">
        <w:rPr>
          <w:rtl w:val="0"/>
        </w:rPr>
      </w:r>
    </w:p>
    <w:p w:rsidR="00000000" w:rsidDel="00000000" w:rsidP="00000000" w:rsidRDefault="00000000" w:rsidRPr="00000000" w14:paraId="00000022">
      <w:pPr>
        <w:pageBreakBefore w:val="0"/>
        <w:spacing w:line="480" w:lineRule="auto"/>
        <w:rPr>
          <w:rFonts w:ascii="Cambria" w:cs="Cambria" w:eastAsia="Cambria" w:hAnsi="Cambria"/>
        </w:rPr>
      </w:pPr>
      <w:r w:rsidDel="00000000" w:rsidR="00000000" w:rsidRPr="00000000">
        <w:rPr>
          <w:rtl w:val="0"/>
        </w:rPr>
      </w:r>
    </w:p>
    <w:p w:rsidR="00000000" w:rsidDel="00000000" w:rsidP="00000000" w:rsidRDefault="00000000" w:rsidRPr="00000000" w14:paraId="00000023">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4">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5">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6">
      <w:pPr>
        <w:pageBreakBefore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7">
      <w:pPr>
        <w:pageBreakBefore w:val="0"/>
        <w:spacing w:line="480" w:lineRule="auto"/>
        <w:rPr>
          <w:rFonts w:ascii="Arial" w:cs="Arial" w:eastAsia="Arial" w:hAnsi="Arial"/>
        </w:rPr>
      </w:pPr>
      <w:r w:rsidDel="00000000" w:rsidR="00000000" w:rsidRPr="00000000">
        <w:rPr>
          <w:rtl w:val="0"/>
        </w:rPr>
      </w:r>
    </w:p>
    <w:p w:rsidR="00000000" w:rsidDel="00000000" w:rsidP="00000000" w:rsidRDefault="00000000" w:rsidRPr="00000000" w14:paraId="00000028">
      <w:pPr>
        <w:pageBreakBefore w:val="0"/>
        <w:spacing w:line="480" w:lineRule="auto"/>
        <w:rPr>
          <w:rFonts w:ascii="Arial" w:cs="Arial" w:eastAsia="Arial" w:hAnsi="Arial"/>
        </w:rPr>
      </w:pPr>
      <w:r w:rsidDel="00000000" w:rsidR="00000000" w:rsidRPr="00000000">
        <w:rPr>
          <w:rFonts w:ascii="Arial" w:cs="Arial" w:eastAsia="Arial" w:hAnsi="Arial"/>
          <w:rtl w:val="0"/>
        </w:rPr>
        <w:t xml:space="preserve">Introduction</w:t>
      </w: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spacing w:line="480" w:lineRule="auto"/>
        <w:ind w:firstLine="720"/>
        <w:rPr>
          <w:rFonts w:ascii="Cambria" w:cs="Cambria" w:eastAsia="Cambria" w:hAnsi="Cambria"/>
        </w:rPr>
      </w:pPr>
      <w:commentRangeStart w:id="1"/>
      <w:r w:rsidDel="00000000" w:rsidR="00000000" w:rsidRPr="00000000">
        <w:rPr>
          <w:rFonts w:ascii="Cambria" w:cs="Cambria" w:eastAsia="Cambria" w:hAnsi="Cambria"/>
          <w:rtl w:val="0"/>
        </w:rPr>
        <w:t xml:space="preserve">Within the last few decades</w:t>
      </w:r>
      <w:commentRangeEnd w:id="1"/>
      <w:r w:rsidDel="00000000" w:rsidR="00000000" w:rsidRPr="00000000">
        <w:commentReference w:id="1"/>
      </w:r>
      <w:r w:rsidDel="00000000" w:rsidR="00000000" w:rsidRPr="00000000">
        <w:rPr>
          <w:rFonts w:ascii="Cambria" w:cs="Cambria" w:eastAsia="Cambria" w:hAnsi="Cambria"/>
          <w:rtl w:val="0"/>
        </w:rPr>
        <w:t xml:space="preserve">, the fact that physical forces can dictate diverse biological outcomes from </w:t>
      </w:r>
      <w:r w:rsidDel="00000000" w:rsidR="00000000" w:rsidRPr="00000000">
        <w:rPr>
          <w:rFonts w:ascii="Cambria" w:cs="Cambria" w:eastAsia="Cambria" w:hAnsi="Cambria"/>
          <w:highlight w:val="white"/>
          <w:rtl w:val="0"/>
        </w:rPr>
        <w:t xml:space="preserve">cell division to tumor development</w:t>
      </w:r>
      <w:r w:rsidDel="00000000" w:rsidR="00000000" w:rsidRPr="00000000">
        <w:rPr>
          <w:rFonts w:ascii="Cambria" w:cs="Cambria" w:eastAsia="Cambria" w:hAnsi="Cambria"/>
          <w:color w:val="3c4043"/>
          <w:highlight w:val="white"/>
          <w:rtl w:val="0"/>
        </w:rPr>
        <w:t xml:space="preserve"> </w:t>
      </w:r>
      <w:r w:rsidDel="00000000" w:rsidR="00000000" w:rsidRPr="00000000">
        <w:rPr>
          <w:rFonts w:ascii="Cambria" w:cs="Cambria" w:eastAsia="Cambria" w:hAnsi="Cambria"/>
          <w:rtl w:val="0"/>
        </w:rPr>
        <w:t xml:space="preserve">has become well established. </w:t>
      </w:r>
      <w:r w:rsidDel="00000000" w:rsidR="00000000" w:rsidRPr="00000000">
        <w:rPr>
          <w:rFonts w:ascii="Cambria" w:cs="Cambria" w:eastAsia="Cambria" w:hAnsi="Cambria"/>
          <w:rtl w:val="0"/>
        </w:rPr>
        <w:t xml:space="preserve">The correct functioning of eukaryotic multicellular organisms requires complex genetic programs coupling chemical and mechanical cues</w:t>
      </w:r>
      <w:r w:rsidDel="00000000" w:rsidR="00000000" w:rsidRPr="00000000">
        <w:rPr>
          <w:rFonts w:ascii="Cambria" w:cs="Cambria" w:eastAsia="Cambria" w:hAnsi="Cambria"/>
          <w:rtl w:val="0"/>
        </w:rPr>
        <w:t xml:space="preserve">. </w:t>
      </w:r>
      <w:ins w:author="Vasily Zaburdaev" w:id="1" w:date="2021-06-23T14:19:55Z">
        <w:r w:rsidDel="00000000" w:rsidR="00000000" w:rsidRPr="00000000">
          <w:rPr>
            <w:rFonts w:ascii="Cambria" w:cs="Cambria" w:eastAsia="Cambria" w:hAnsi="Cambria"/>
            <w:rtl w:val="0"/>
          </w:rPr>
          <w:t xml:space="preserve">While m</w:t>
        </w:r>
      </w:ins>
      <w:del w:author="Vasily Zaburdaev" w:id="1" w:date="2021-06-23T14:19:55Z">
        <w:r w:rsidDel="00000000" w:rsidR="00000000" w:rsidRPr="00000000">
          <w:rPr>
            <w:rFonts w:ascii="Cambria" w:cs="Cambria" w:eastAsia="Cambria" w:hAnsi="Cambria"/>
            <w:rtl w:val="0"/>
          </w:rPr>
          <w:delText xml:space="preserve">M</w:delText>
        </w:r>
      </w:del>
      <w:r w:rsidDel="00000000" w:rsidR="00000000" w:rsidRPr="00000000">
        <w:rPr>
          <w:rFonts w:ascii="Cambria" w:cs="Cambria" w:eastAsia="Cambria" w:hAnsi="Cambria"/>
          <w:rtl w:val="0"/>
        </w:rPr>
        <w:t xml:space="preserve">ost of the studied examples have featured eukaryotic systems, there is a growing  awareness that physical forces also play an important role in the prokaryotic world. </w:t>
      </w:r>
      <w:r w:rsidDel="00000000" w:rsidR="00000000" w:rsidRPr="00000000">
        <w:rPr>
          <w:rFonts w:ascii="Cambria" w:cs="Cambria" w:eastAsia="Cambria" w:hAnsi="Cambria"/>
          <w:rtl w:val="0"/>
        </w:rPr>
        <w:t xml:space="preserve">The bulk of our knowledge about bacterial physiology stems from the study of bacteria in suspension when we appreciate now that bacteria are more often part of dense mechanically connected communities called </w:t>
      </w:r>
      <w:r w:rsidDel="00000000" w:rsidR="00000000" w:rsidRPr="00000000">
        <w:rPr>
          <w:rFonts w:ascii="Cambria" w:cs="Cambria" w:eastAsia="Cambria" w:hAnsi="Cambria"/>
          <w:rtl w:val="0"/>
        </w:rPr>
        <w:t xml:space="preserve">biofilms</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The current study focuses on  the role of mechanical forces during early stage biofilm formation in the causative agent of gonorrhea, </w:t>
      </w:r>
      <w:r w:rsidDel="00000000" w:rsidR="00000000" w:rsidRPr="00000000">
        <w:rPr>
          <w:rFonts w:ascii="Cambria" w:cs="Cambria" w:eastAsia="Cambria" w:hAnsi="Cambria"/>
          <w:i w:val="1"/>
          <w:rtl w:val="0"/>
        </w:rPr>
        <w:t xml:space="preserve">Neisseria gonorrhoeae</w:t>
      </w: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2B">
      <w:pPr>
        <w:pageBreakBefore w:val="0"/>
        <w:spacing w:line="480" w:lineRule="auto"/>
        <w:ind w:firstLine="720"/>
        <w:rPr>
          <w:rFonts w:ascii="Cambria" w:cs="Cambria" w:eastAsia="Cambria" w:hAnsi="Cambria"/>
        </w:rPr>
      </w:pPr>
      <w:r w:rsidDel="00000000" w:rsidR="00000000" w:rsidRPr="00000000">
        <w:rPr>
          <w:rFonts w:ascii="Cambria" w:cs="Cambria" w:eastAsia="Cambria" w:hAnsi="Cambria"/>
          <w:rtl w:val="0"/>
        </w:rPr>
        <w:t xml:space="preserve">The mechanical </w:t>
      </w:r>
      <w:r w:rsidDel="00000000" w:rsidR="00000000" w:rsidRPr="00000000">
        <w:rPr>
          <w:rFonts w:ascii="Cambria" w:cs="Cambria" w:eastAsia="Cambria" w:hAnsi="Cambria"/>
          <w:rtl w:val="0"/>
        </w:rPr>
        <w:t xml:space="preserve">nature of </w:t>
      </w:r>
      <w:r w:rsidDel="00000000" w:rsidR="00000000" w:rsidRPr="00000000">
        <w:rPr>
          <w:rFonts w:ascii="Cambria" w:cs="Cambria" w:eastAsia="Cambria" w:hAnsi="Cambria"/>
          <w:i w:val="1"/>
          <w:rtl w:val="0"/>
        </w:rPr>
        <w:t xml:space="preserve">Neisseria gonorrhoeae’s </w:t>
      </w:r>
      <w:r w:rsidDel="00000000" w:rsidR="00000000" w:rsidRPr="00000000">
        <w:rPr>
          <w:rFonts w:ascii="Cambria" w:cs="Cambria" w:eastAsia="Cambria" w:hAnsi="Cambria"/>
          <w:rtl w:val="0"/>
        </w:rPr>
        <w:t xml:space="preserve">extracellular appendage, the type IV pilus (tfp), makes for an ideal model to study the role of mechanical force in bacterial physiology. </w:t>
      </w:r>
      <w:r w:rsidDel="00000000" w:rsidR="00000000" w:rsidRPr="00000000">
        <w:rPr>
          <w:rFonts w:ascii="Cambria" w:cs="Cambria" w:eastAsia="Cambria" w:hAnsi="Cambria"/>
          <w:rtl w:val="0"/>
        </w:rPr>
        <w:t xml:space="preserve">Tfp dynamics is orchestrated by a multimeric molecular machinery composed of approximately 15 proteins (Goosens et al. 2017). The main tfp protein filament is composed of a main subunit, PilE. These PilE monomers polymerize and extend into extracellular space by the AAA-ATPase, PilF. Pilus retracts into the cell due to the depolymerization of PilE, which is fueled by </w:t>
      </w:r>
      <w:r w:rsidDel="00000000" w:rsidR="00000000" w:rsidRPr="00000000">
        <w:rPr>
          <w:rFonts w:ascii="Cambria" w:cs="Cambria" w:eastAsia="Cambria" w:hAnsi="Cambria"/>
          <w:rtl w:val="0"/>
        </w:rPr>
        <w:t xml:space="preserve">AAA-ATPase, PilT</w:t>
      </w:r>
      <w:r w:rsidDel="00000000" w:rsidR="00000000" w:rsidRPr="00000000">
        <w:rPr>
          <w:rFonts w:ascii="Cambria" w:cs="Cambria" w:eastAsia="Cambria" w:hAnsi="Cambria"/>
          <w:rtl w:val="0"/>
        </w:rPr>
        <w:t xml:space="preserve">, from within the periplasmic membrane. </w:t>
      </w:r>
      <w:r w:rsidDel="00000000" w:rsidR="00000000" w:rsidRPr="00000000">
        <w:rPr>
          <w:rFonts w:ascii="Cambria" w:cs="Cambria" w:eastAsia="Cambria" w:hAnsi="Cambria"/>
          <w:rtl w:val="0"/>
        </w:rPr>
        <w:t xml:space="preserve">PilT retracts a single pili and bundles of several pili in unison. Single pili retract 100 - 180 pN, while pili bundles can amount to forces up to 1 nN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100,000 times stronger than the cell's own weight</w:t>
      </w:r>
      <w:r w:rsidDel="00000000" w:rsidR="00000000" w:rsidRPr="00000000">
        <w:rPr>
          <w:rFonts w:ascii="Cambria" w:cs="Cambria" w:eastAsia="Cambria" w:hAnsi="Cambria"/>
          <w:rtl w:val="0"/>
        </w:rPr>
        <w:t xml:space="preserve">, which makes </w:t>
      </w:r>
      <w:r w:rsidDel="00000000" w:rsidR="00000000" w:rsidRPr="00000000">
        <w:rPr>
          <w:rFonts w:ascii="Cambria" w:cs="Cambria" w:eastAsia="Cambria" w:hAnsi="Cambria"/>
          <w:i w:val="1"/>
          <w:rtl w:val="0"/>
        </w:rPr>
        <w:t xml:space="preserve">Ng</w:t>
      </w:r>
      <w:r w:rsidDel="00000000" w:rsidR="00000000" w:rsidRPr="00000000">
        <w:rPr>
          <w:rFonts w:ascii="Cambria" w:cs="Cambria" w:eastAsia="Cambria" w:hAnsi="Cambria"/>
          <w:rtl w:val="0"/>
        </w:rPr>
        <w:t xml:space="preserve"> the strongest microbe measured to date (Merz, So, and Sheetz 2000; Maier et al. 2002; Biais et al. 2008). </w:t>
      </w:r>
    </w:p>
    <w:p w:rsidR="00000000" w:rsidDel="00000000" w:rsidP="00000000" w:rsidRDefault="00000000" w:rsidRPr="00000000" w14:paraId="0000002C">
      <w:pPr>
        <w:pageBreakBefore w:val="0"/>
        <w:spacing w:line="480" w:lineRule="auto"/>
        <w:ind w:firstLine="720"/>
        <w:rPr>
          <w:rFonts w:ascii="Cambria" w:cs="Cambria" w:eastAsia="Cambria" w:hAnsi="Cambria"/>
        </w:rPr>
      </w:pPr>
      <w:r w:rsidDel="00000000" w:rsidR="00000000" w:rsidRPr="00000000">
        <w:rPr>
          <w:rFonts w:ascii="Cambria" w:cs="Cambria" w:eastAsia="Cambria" w:hAnsi="Cambria"/>
          <w:rtl w:val="0"/>
        </w:rPr>
        <w:t xml:space="preserve">Tfp is essential for microcolony formation, and other versatile functions, like DNA horizontal transfer and twitching motility (Beatson et al. 2002; Berry and Pelicic 2015; Craig, Forest, and Maier 2019). Tfp performs these tasks by a repetitive “cast and pull” mechanism (Figure 1A) </w:t>
      </w:r>
      <w:commentRangeStart w:id="2"/>
      <w:r w:rsidDel="00000000" w:rsidR="00000000" w:rsidRPr="00000000">
        <w:rPr>
          <w:rFonts w:ascii="Cambria" w:cs="Cambria" w:eastAsia="Cambria" w:hAnsi="Cambria"/>
          <w:rtl w:val="0"/>
        </w:rPr>
        <w:t xml:space="preserve">using dynamic extracellular adhesion filament</w:t>
      </w:r>
      <w:commentRangeEnd w:id="2"/>
      <w:r w:rsidDel="00000000" w:rsidR="00000000" w:rsidRPr="00000000">
        <w:commentReference w:id="2"/>
      </w:r>
      <w:r w:rsidDel="00000000" w:rsidR="00000000" w:rsidRPr="00000000">
        <w:rPr>
          <w:rFonts w:ascii="Cambria" w:cs="Cambria" w:eastAsia="Cambria" w:hAnsi="Cambria"/>
          <w:rtl w:val="0"/>
        </w:rPr>
        <w:t xml:space="preserve"> from the cell body (Higashi et al. 2007). Microcolonies assemble i</w:t>
      </w:r>
      <w:r w:rsidDel="00000000" w:rsidR="00000000" w:rsidRPr="00000000">
        <w:rPr>
          <w:rFonts w:ascii="Cambria" w:cs="Cambria" w:eastAsia="Cambria" w:hAnsi="Cambria"/>
          <w:rtl w:val="0"/>
        </w:rPr>
        <w:t xml:space="preserve">nto spherical ~20µm in diameter aggregates</w:t>
      </w:r>
      <w:r w:rsidDel="00000000" w:rsidR="00000000" w:rsidRPr="00000000">
        <w:rPr>
          <w:rFonts w:ascii="Cambria" w:cs="Cambria" w:eastAsia="Cambria" w:hAnsi="Cambria"/>
          <w:rtl w:val="0"/>
        </w:rPr>
        <w:t xml:space="preserve"> within 3 hours from single cells interacting with a surface, whether abiotic or biotic (Higashi et al. 2007). The only requirement for microcolony formation is through the physic</w:t>
      </w:r>
      <w:r w:rsidDel="00000000" w:rsidR="00000000" w:rsidRPr="00000000">
        <w:rPr>
          <w:rFonts w:ascii="Cambria" w:cs="Cambria" w:eastAsia="Cambria" w:hAnsi="Cambria"/>
          <w:rtl w:val="0"/>
        </w:rPr>
        <w:t xml:space="preserve">al intracellular interaction  </w:t>
      </w:r>
      <w:r w:rsidDel="00000000" w:rsidR="00000000" w:rsidRPr="00000000">
        <w:rPr>
          <w:rFonts w:ascii="Cambria" w:cs="Cambria" w:eastAsia="Cambria" w:hAnsi="Cambria"/>
          <w:rtl w:val="0"/>
        </w:rPr>
        <w:t xml:space="preserve">of their ubiquitously expressed pilus (Taktikos et al. 2015; Craig, Pique, and Tainer 2004; Craig, Forest, and Maier 2019). Without tfp, microcolony formation cannot occur and bacteria will remain planktonic.  </w:t>
      </w:r>
      <w:r w:rsidDel="00000000" w:rsidR="00000000" w:rsidRPr="00000000">
        <w:rPr>
          <w:rFonts w:ascii="Cambria" w:cs="Cambria" w:eastAsia="Cambria" w:hAnsi="Cambria"/>
          <w:rtl w:val="0"/>
        </w:rPr>
        <w:t xml:space="preserve">M</w:t>
      </w:r>
      <w:commentRangeStart w:id="3"/>
      <w:commentRangeStart w:id="4"/>
      <w:commentRangeStart w:id="5"/>
      <w:r w:rsidDel="00000000" w:rsidR="00000000" w:rsidRPr="00000000">
        <w:rPr>
          <w:rFonts w:ascii="Cambria" w:cs="Cambria" w:eastAsia="Cambria" w:hAnsi="Cambria"/>
          <w:rtl w:val="0"/>
        </w:rPr>
        <w:t xml:space="preserve">icrocolonies </w:t>
      </w:r>
      <w:r w:rsidDel="00000000" w:rsidR="00000000" w:rsidRPr="00000000">
        <w:rPr>
          <w:rFonts w:ascii="Cambria" w:cs="Cambria" w:eastAsia="Cambria" w:hAnsi="Cambria"/>
          <w:rtl w:val="0"/>
        </w:rPr>
        <w:t xml:space="preserve">coalselence with neighboring microcolonies to </w:t>
      </w:r>
      <w:r w:rsidDel="00000000" w:rsidR="00000000" w:rsidRPr="00000000">
        <w:rPr>
          <w:rFonts w:ascii="Cambria" w:cs="Cambria" w:eastAsia="Cambria" w:hAnsi="Cambria"/>
          <w:rtl w:val="0"/>
        </w:rPr>
        <w:t xml:space="preserve">eventually form larger  aggregates</w:t>
      </w:r>
      <w:r w:rsidDel="00000000" w:rsidR="00000000" w:rsidRPr="00000000">
        <w:rPr>
          <w:rFonts w:ascii="Cambria" w:cs="Cambria" w:eastAsia="Cambria" w:hAnsi="Cambria"/>
          <w:rtl w:val="0"/>
        </w:rPr>
        <w:t xml:space="preserve"> </w:t>
      </w:r>
      <w:hyperlink r:id="rId7">
        <w:r w:rsidDel="00000000" w:rsidR="00000000" w:rsidRPr="00000000">
          <w:rPr>
            <w:rFonts w:ascii="Cambria" w:cs="Cambria" w:eastAsia="Cambria" w:hAnsi="Cambria"/>
            <w:color w:val="1155cc"/>
            <w:u w:val="single"/>
            <w:rtl w:val="0"/>
          </w:rPr>
          <w:t xml:space="preserve">(Taktikos et al. 2015)</w:t>
        </w:r>
      </w:hyperlink>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D">
      <w:pPr>
        <w:pageBreakBefore w:val="0"/>
        <w:spacing w:line="480" w:lineRule="auto"/>
        <w:ind w:firstLine="720"/>
        <w:rPr>
          <w:rFonts w:ascii="Cambria" w:cs="Cambria" w:eastAsia="Cambria" w:hAnsi="Cambria"/>
          <w:color w:val="4a86e8"/>
        </w:rPr>
      </w:pPr>
      <w:r w:rsidDel="00000000" w:rsidR="00000000" w:rsidRPr="00000000">
        <w:rPr>
          <w:rFonts w:ascii="Cambria" w:cs="Cambria" w:eastAsia="Cambria" w:hAnsi="Cambria"/>
          <w:rtl w:val="0"/>
        </w:rPr>
        <w:t xml:space="preserve">Force generated from tfp dynamics plays a critical role in </w:t>
      </w:r>
      <w:r w:rsidDel="00000000" w:rsidR="00000000" w:rsidRPr="00000000">
        <w:rPr>
          <w:rFonts w:ascii="Cambria" w:cs="Cambria" w:eastAsia="Cambria" w:hAnsi="Cambria"/>
          <w:i w:val="1"/>
          <w:rtl w:val="0"/>
          <w:rPrChange w:author="Vasily Zaburdaev" w:id="2" w:date="2021-06-23T14:25:47Z">
            <w:rPr>
              <w:rFonts w:ascii="Cambria" w:cs="Cambria" w:eastAsia="Cambria" w:hAnsi="Cambria"/>
            </w:rPr>
          </w:rPrChange>
        </w:rPr>
        <w:t xml:space="preserve">Ng</w:t>
      </w:r>
      <w:r w:rsidDel="00000000" w:rsidR="00000000" w:rsidRPr="00000000">
        <w:rPr>
          <w:rFonts w:ascii="Cambria" w:cs="Cambria" w:eastAsia="Cambria" w:hAnsi="Cambria"/>
          <w:rtl w:val="0"/>
        </w:rPr>
        <w:t xml:space="preserve"> microcolony formation (Howie, Glogauer, and So 2005). </w:t>
      </w:r>
      <w:r w:rsidDel="00000000" w:rsidR="00000000" w:rsidRPr="00000000">
        <w:rPr>
          <w:rFonts w:ascii="Cambria" w:cs="Cambria" w:eastAsia="Cambria" w:hAnsi="Cambria"/>
          <w:rtl w:val="0"/>
        </w:rPr>
        <w:t xml:space="preserve">In previous work, </w:t>
      </w:r>
      <w:r w:rsidDel="00000000" w:rsidR="00000000" w:rsidRPr="00000000">
        <w:rPr>
          <w:rFonts w:ascii="Cambria" w:cs="Cambria" w:eastAsia="Cambria" w:hAnsi="Cambria"/>
          <w:rtl w:val="0"/>
        </w:rPr>
        <w:t xml:space="preserve">we modeled and observed experimentally cell movement in aggregates of</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1"/>
          <w:rtl w:val="0"/>
          <w:rPrChange w:author="Vasily Zaburdaev" w:id="3" w:date="2021-06-23T14:25:50Z">
            <w:rPr>
              <w:rFonts w:ascii="Cambria" w:cs="Cambria" w:eastAsia="Cambria" w:hAnsi="Cambria"/>
            </w:rPr>
          </w:rPrChange>
        </w:rPr>
        <w:t xml:space="preserve">Ng</w:t>
      </w:r>
      <w:r w:rsidDel="00000000" w:rsidR="00000000" w:rsidRPr="00000000">
        <w:rPr>
          <w:rFonts w:ascii="Cambria" w:cs="Cambria" w:eastAsia="Cambria" w:hAnsi="Cambria"/>
          <w:i w:val="1"/>
          <w:rtl w:val="0"/>
        </w:rPr>
        <w:t xml:space="preserve">. </w:t>
      </w:r>
      <w:r w:rsidDel="00000000" w:rsidR="00000000" w:rsidRPr="00000000">
        <w:rPr>
          <w:rFonts w:ascii="Cambria" w:cs="Cambria" w:eastAsia="Cambria" w:hAnsi="Cambria"/>
          <w:rtl w:val="0"/>
        </w:rPr>
        <w:t xml:space="preserve">We concluded that cells within </w:t>
      </w:r>
      <w:commentRangeStart w:id="6"/>
      <w:r w:rsidDel="00000000" w:rsidR="00000000" w:rsidRPr="00000000">
        <w:rPr>
          <w:rFonts w:ascii="Cambria" w:cs="Cambria" w:eastAsia="Cambria" w:hAnsi="Cambria"/>
          <w:rtl w:val="0"/>
        </w:rPr>
        <w:t xml:space="preserve">aggregates,</w:t>
      </w:r>
      <w:r w:rsidDel="00000000" w:rsidR="00000000" w:rsidRPr="00000000">
        <w:rPr>
          <w:rFonts w:ascii="Cambria" w:cs="Cambria" w:eastAsia="Cambria" w:hAnsi="Cambria"/>
          <w:rtl w:val="0"/>
        </w:rPr>
        <w:t xml:space="preserve"> called microcolonies,</w:t>
      </w:r>
      <w:commentRangeEnd w:id="6"/>
      <w:r w:rsidDel="00000000" w:rsidR="00000000" w:rsidRPr="00000000">
        <w:commentReference w:id="6"/>
      </w:r>
      <w:r w:rsidDel="00000000" w:rsidR="00000000" w:rsidRPr="00000000">
        <w:rPr>
          <w:rFonts w:ascii="Cambria" w:cs="Cambria" w:eastAsia="Cambria" w:hAnsi="Cambria"/>
          <w:rtl w:val="0"/>
        </w:rPr>
        <w:t xml:space="preserve"> confer </w:t>
      </w:r>
      <w:r w:rsidDel="00000000" w:rsidR="00000000" w:rsidRPr="00000000">
        <w:rPr>
          <w:rFonts w:ascii="Cambria" w:cs="Cambria" w:eastAsia="Cambria" w:hAnsi="Cambria"/>
          <w:rtl w:val="0"/>
        </w:rPr>
        <w:t xml:space="preserve">differential motility depending on the location within the aggregate </w:t>
      </w:r>
      <w:commentRangeStart w:id="7"/>
      <w:r w:rsidDel="00000000" w:rsidR="00000000" w:rsidRPr="00000000">
        <w:rPr>
          <w:rFonts w:ascii="Cambria" w:cs="Cambria" w:eastAsia="Cambria" w:hAnsi="Cambria"/>
          <w:rtl w:val="0"/>
        </w:rPr>
        <w:t xml:space="preserve">(Pönisch et al. 2018b)</w:t>
      </w:r>
      <w:commentRangeEnd w:id="7"/>
      <w:r w:rsidDel="00000000" w:rsidR="00000000" w:rsidRPr="00000000">
        <w:commentReference w:id="7"/>
      </w:r>
      <w:r w:rsidDel="00000000" w:rsidR="00000000" w:rsidRPr="00000000">
        <w:rPr>
          <w:rFonts w:ascii="Cambria" w:cs="Cambria" w:eastAsia="Cambria" w:hAnsi="Cambria"/>
          <w:rtl w:val="0"/>
        </w:rPr>
        <w:t xml:space="preserve">. </w:t>
      </w:r>
      <w:commentRangeStart w:id="8"/>
      <w:r w:rsidDel="00000000" w:rsidR="00000000" w:rsidRPr="00000000">
        <w:rPr>
          <w:rFonts w:ascii="Cambria" w:cs="Cambria" w:eastAsia="Cambria" w:hAnsi="Cambria"/>
          <w:rtl w:val="0"/>
        </w:rPr>
        <w:t xml:space="preserve">In Ng microcolonies have an outer perimeter layer of more motile cells and less motile cells in the core.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As a result, we believe there is a</w:t>
      </w:r>
      <w:r w:rsidDel="00000000" w:rsidR="00000000" w:rsidRPr="00000000">
        <w:rPr>
          <w:rFonts w:ascii="Cambria" w:cs="Cambria" w:eastAsia="Cambria" w:hAnsi="Cambria"/>
          <w:rtl w:val="0"/>
        </w:rPr>
        <w:t xml:space="preserve"> connection between</w:t>
      </w:r>
      <w:r w:rsidDel="00000000" w:rsidR="00000000" w:rsidRPr="00000000">
        <w:rPr>
          <w:rFonts w:ascii="Cambria" w:cs="Cambria" w:eastAsia="Cambria" w:hAnsi="Cambria"/>
          <w:rtl w:val="0"/>
        </w:rPr>
        <w:t xml:space="preserve"> type IV pilus mechanical activity and bacterial physiology</w:t>
      </w:r>
      <w:r w:rsidDel="00000000" w:rsidR="00000000" w:rsidRPr="00000000">
        <w:rPr>
          <w:rFonts w:ascii="Cambria" w:cs="Cambria" w:eastAsia="Cambria" w:hAnsi="Cambria"/>
          <w:rtl w:val="0"/>
        </w:rPr>
        <w:t xml:space="preserve">. </w:t>
      </w:r>
      <w:commentRangeEnd w:id="8"/>
      <w:r w:rsidDel="00000000" w:rsidR="00000000" w:rsidRPr="00000000">
        <w:commentReference w:id="8"/>
      </w:r>
      <w:r w:rsidDel="00000000" w:rsidR="00000000" w:rsidRPr="00000000">
        <w:rPr>
          <w:rFonts w:ascii="Cambria" w:cs="Cambria" w:eastAsia="Cambria" w:hAnsi="Cambria"/>
          <w:rtl w:val="0"/>
        </w:rPr>
        <w:t xml:space="preserve">To assess the relationship, we measured physiological responses of WT and retraction-deficient mutants, Δ</w:t>
      </w:r>
      <w:r w:rsidDel="00000000" w:rsidR="00000000" w:rsidRPr="00000000">
        <w:rPr>
          <w:rFonts w:ascii="Cambria" w:cs="Cambria" w:eastAsia="Cambria" w:hAnsi="Cambria"/>
          <w:i w:val="1"/>
          <w:rtl w:val="0"/>
        </w:rPr>
        <w:t xml:space="preserve">pilT</w:t>
      </w:r>
      <w:r w:rsidDel="00000000" w:rsidR="00000000" w:rsidRPr="00000000">
        <w:rPr>
          <w:rFonts w:ascii="Cambria" w:cs="Cambria" w:eastAsia="Cambria" w:hAnsi="Cambria"/>
          <w:rtl w:val="0"/>
        </w:rPr>
        <w:t xml:space="preserve">, in which pili are present and chemically </w:t>
      </w:r>
      <w:r w:rsidDel="00000000" w:rsidR="00000000" w:rsidRPr="00000000">
        <w:rPr>
          <w:rFonts w:ascii="Cambria" w:cs="Cambria" w:eastAsia="Cambria" w:hAnsi="Cambria"/>
          <w:rtl w:val="0"/>
        </w:rPr>
        <w:t xml:space="preserve">unchanged</w:t>
      </w:r>
      <w:r w:rsidDel="00000000" w:rsidR="00000000" w:rsidRPr="00000000">
        <w:rPr>
          <w:rFonts w:ascii="Cambria" w:cs="Cambria" w:eastAsia="Cambria" w:hAnsi="Cambria"/>
          <w:rtl w:val="0"/>
        </w:rPr>
        <w:t xml:space="preserve">, but do not retractile and thus exert no force (Dietrich et al. 2009) (Figure 1B). Both WT and retraction-deficient bacteria can form microcolonies, Δ</w:t>
      </w:r>
      <w:r w:rsidDel="00000000" w:rsidR="00000000" w:rsidRPr="00000000">
        <w:rPr>
          <w:rFonts w:ascii="Cambria" w:cs="Cambria" w:eastAsia="Cambria" w:hAnsi="Cambria"/>
          <w:i w:val="1"/>
          <w:rtl w:val="0"/>
        </w:rPr>
        <w:t xml:space="preserve">pilT</w:t>
      </w:r>
      <w:r w:rsidDel="00000000" w:rsidR="00000000" w:rsidRPr="00000000">
        <w:rPr>
          <w:rFonts w:ascii="Cambria" w:cs="Cambria" w:eastAsia="Cambria" w:hAnsi="Cambria"/>
          <w:rtl w:val="0"/>
        </w:rPr>
        <w:t xml:space="preserve"> form loose microcolonies </w:t>
      </w:r>
      <w:r w:rsidDel="00000000" w:rsidR="00000000" w:rsidRPr="00000000">
        <w:rPr>
          <w:rFonts w:ascii="Cambria" w:cs="Cambria" w:eastAsia="Cambria" w:hAnsi="Cambria"/>
          <w:highlight w:val="white"/>
          <w:rtl w:val="0"/>
        </w:rPr>
        <w:t xml:space="preserve">(Brown et al. 2010).  </w:t>
      </w:r>
      <w:r w:rsidDel="00000000" w:rsidR="00000000" w:rsidRPr="00000000">
        <w:rPr>
          <w:rFonts w:ascii="Cambria" w:cs="Cambria" w:eastAsia="Cambria" w:hAnsi="Cambria"/>
          <w:color w:val="4a86e8"/>
          <w:highlight w:val="white"/>
          <w:rtl w:val="0"/>
        </w:rPr>
        <w:t xml:space="preserve">We indeed demonstrate here that </w:t>
      </w:r>
      <w:r w:rsidDel="00000000" w:rsidR="00000000" w:rsidRPr="00000000">
        <w:rPr>
          <w:rFonts w:ascii="Cambria" w:cs="Cambria" w:eastAsia="Cambria" w:hAnsi="Cambria"/>
          <w:color w:val="4a86e8"/>
          <w:rtl w:val="0"/>
        </w:rPr>
        <w:t xml:space="preserve">PilT functionality has a critical impact on physiological assays pinpointing key moments of the bacteriological life cycle: survival,  antibiotic susceptibility responses and gene expression patterns. We surmise that the appreciation of the role of Tfp retraction forces in influencing bacterial physiology in Ng will both help fight an important human pathogen and continue to open the door on the exploration of physical forces in bacterial physiology. </w:t>
      </w:r>
    </w:p>
    <w:p w:rsidR="00000000" w:rsidDel="00000000" w:rsidP="00000000" w:rsidRDefault="00000000" w:rsidRPr="00000000" w14:paraId="0000002E">
      <w:pPr>
        <w:pageBreakBefore w:val="0"/>
        <w:spacing w:line="480" w:lineRule="auto"/>
        <w:ind w:firstLine="720"/>
        <w:rPr>
          <w:rFonts w:ascii="Cambria" w:cs="Cambria" w:eastAsia="Cambria" w:hAnsi="Cambria"/>
        </w:rPr>
      </w:pPr>
      <w:r w:rsidDel="00000000" w:rsidR="00000000" w:rsidRPr="00000000">
        <w:rPr>
          <w:rtl w:val="0"/>
        </w:rPr>
      </w:r>
    </w:p>
    <w:p w:rsidR="00000000" w:rsidDel="00000000" w:rsidP="00000000" w:rsidRDefault="00000000" w:rsidRPr="00000000" w14:paraId="0000002F">
      <w:pPr>
        <w:pageBreakBefore w:val="0"/>
        <w:spacing w:line="480" w:lineRule="auto"/>
        <w:ind w:firstLine="720"/>
        <w:rPr>
          <w:rFonts w:ascii="Cambria" w:cs="Cambria" w:eastAsia="Cambria" w:hAnsi="Cambria"/>
        </w:rPr>
      </w:pPr>
      <w:r w:rsidDel="00000000" w:rsidR="00000000" w:rsidRPr="00000000">
        <w:rPr>
          <w:rtl w:val="0"/>
        </w:rPr>
      </w:r>
    </w:p>
    <w:p w:rsidR="00000000" w:rsidDel="00000000" w:rsidP="00000000" w:rsidRDefault="00000000" w:rsidRPr="00000000" w14:paraId="00000030">
      <w:pPr>
        <w:pStyle w:val="Heading3"/>
        <w:pageBreakBefore w:val="0"/>
        <w:spacing w:line="276" w:lineRule="auto"/>
        <w:rPr>
          <w:rFonts w:ascii="Cambria" w:cs="Cambria" w:eastAsia="Cambria" w:hAnsi="Cambria"/>
          <w:vertAlign w:val="baseline"/>
        </w:rPr>
      </w:pPr>
      <w:bookmarkStart w:colFirst="0" w:colLast="0" w:name="_ivcmoacnl6tr" w:id="4"/>
      <w:bookmarkEnd w:id="4"/>
      <w:r w:rsidDel="00000000" w:rsidR="00000000" w:rsidRPr="00000000">
        <w:rPr>
          <w:rFonts w:ascii="Cambria" w:cs="Cambria" w:eastAsia="Cambria" w:hAnsi="Cambria"/>
          <w:vertAlign w:val="baseline"/>
          <w:rtl w:val="0"/>
        </w:rPr>
        <w:t xml:space="preserve">Results </w:t>
      </w:r>
    </w:p>
    <w:p w:rsidR="00000000" w:rsidDel="00000000" w:rsidP="00000000" w:rsidRDefault="00000000" w:rsidRPr="00000000" w14:paraId="00000031">
      <w:pPr>
        <w:pStyle w:val="Heading4"/>
        <w:pageBreakBefore w:val="0"/>
        <w:rPr>
          <w:rFonts w:ascii="Cambria" w:cs="Cambria" w:eastAsia="Cambria" w:hAnsi="Cambria"/>
        </w:rPr>
      </w:pPr>
      <w:bookmarkStart w:colFirst="0" w:colLast="0" w:name="_56w6wb1rbzaa" w:id="5"/>
      <w:bookmarkEnd w:id="5"/>
      <w:r w:rsidDel="00000000" w:rsidR="00000000" w:rsidRPr="00000000">
        <w:rPr>
          <w:rFonts w:ascii="Cambria" w:cs="Cambria" w:eastAsia="Cambria" w:hAnsi="Cambria"/>
          <w:rtl w:val="0"/>
        </w:rPr>
        <w:t xml:space="preserve">Intercellular forces modify cellular survival of </w:t>
      </w:r>
      <w:r w:rsidDel="00000000" w:rsidR="00000000" w:rsidRPr="00000000">
        <w:rPr>
          <w:rFonts w:ascii="Cambria" w:cs="Cambria" w:eastAsia="Cambria" w:hAnsi="Cambria"/>
          <w:i w:val="1"/>
          <w:rtl w:val="0"/>
        </w:rPr>
        <w:t xml:space="preserve">Neisseria gonorrhoeae</w:t>
      </w:r>
      <w:r w:rsidDel="00000000" w:rsidR="00000000" w:rsidRPr="00000000">
        <w:rPr>
          <w:rFonts w:ascii="Cambria" w:cs="Cambria" w:eastAsia="Cambria" w:hAnsi="Cambria"/>
          <w:rtl w:val="0"/>
        </w:rPr>
        <w:t xml:space="preserve"> cells.</w:t>
      </w:r>
    </w:p>
    <w:p w:rsidR="00000000" w:rsidDel="00000000" w:rsidP="00000000" w:rsidRDefault="00000000" w:rsidRPr="00000000" w14:paraId="00000032">
      <w:pPr>
        <w:pageBreakBefore w:val="0"/>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3">
      <w:pPr>
        <w:pageBreakBefore w:val="0"/>
        <w:spacing w:line="480" w:lineRule="auto"/>
        <w:rPr>
          <w:rFonts w:ascii="Cambria" w:cs="Cambria" w:eastAsia="Cambria" w:hAnsi="Cambria"/>
        </w:rPr>
      </w:pPr>
      <w:r w:rsidDel="00000000" w:rsidR="00000000" w:rsidRPr="00000000">
        <w:rPr>
          <w:rFonts w:ascii="Cambria" w:cs="Cambria" w:eastAsia="Cambria" w:hAnsi="Cambria"/>
          <w:rtl w:val="0"/>
        </w:rPr>
        <w:t xml:space="preserve">Physical cues have been shown to affect the physiology and metabolism of many eukaryotic cells all the way to the </w:t>
      </w:r>
      <w:r w:rsidDel="00000000" w:rsidR="00000000" w:rsidRPr="00000000">
        <w:rPr>
          <w:rFonts w:ascii="Cambria" w:cs="Cambria" w:eastAsia="Cambria" w:hAnsi="Cambria"/>
          <w:rtl w:val="0"/>
        </w:rPr>
        <w:t xml:space="preserve">ultimate choice between life and death</w:t>
      </w:r>
      <w:r w:rsidDel="00000000" w:rsidR="00000000" w:rsidRPr="00000000">
        <w:rPr>
          <w:rFonts w:ascii="Cambria" w:cs="Cambria" w:eastAsia="Cambria" w:hAnsi="Cambria"/>
          <w:rtl w:val="0"/>
        </w:rPr>
        <w:t xml:space="preserve">. The forces exerted by the retraction of </w:t>
      </w:r>
      <w:r w:rsidDel="00000000" w:rsidR="00000000" w:rsidRPr="00000000">
        <w:rPr>
          <w:rFonts w:ascii="Cambria" w:cs="Cambria" w:eastAsia="Cambria" w:hAnsi="Cambria"/>
          <w:i w:val="1"/>
          <w:rtl w:val="0"/>
        </w:rPr>
        <w:t xml:space="preserve">Neisseria gonorrhoeae</w:t>
      </w:r>
      <w:r w:rsidDel="00000000" w:rsidR="00000000" w:rsidRPr="00000000">
        <w:rPr>
          <w:rFonts w:ascii="Cambria" w:cs="Cambria" w:eastAsia="Cambria" w:hAnsi="Cambria"/>
          <w:rtl w:val="0"/>
        </w:rPr>
        <w:t xml:space="preserve"> type IV pili on human epithelial cells can trigger a force dependent </w:t>
      </w:r>
      <w:r w:rsidDel="00000000" w:rsidR="00000000" w:rsidRPr="00000000">
        <w:rPr>
          <w:rFonts w:ascii="Cambria" w:cs="Cambria" w:eastAsia="Cambria" w:hAnsi="Cambria"/>
          <w:rtl w:val="0"/>
        </w:rPr>
        <w:t xml:space="preserve">cellular response</w:t>
      </w:r>
      <w:r w:rsidDel="00000000" w:rsidR="00000000" w:rsidRPr="00000000">
        <w:rPr>
          <w:rFonts w:ascii="Cambria" w:cs="Cambria" w:eastAsia="Cambria" w:hAnsi="Cambria"/>
          <w:rtl w:val="0"/>
        </w:rPr>
        <w:t xml:space="preserve"> in epithelial cells demonstrating the importance of mechanical cues in the life cycle </w:t>
      </w:r>
      <w:commentRangeStart w:id="9"/>
      <w:r w:rsidDel="00000000" w:rsidR="00000000" w:rsidRPr="00000000">
        <w:rPr>
          <w:rFonts w:ascii="Cambria" w:cs="Cambria" w:eastAsia="Cambria" w:hAnsi="Cambria"/>
          <w:rtl w:val="0"/>
        </w:rPr>
        <w:t xml:space="preserve">of this human pathogen.</w:t>
      </w:r>
      <w:commentRangeEnd w:id="9"/>
      <w:r w:rsidDel="00000000" w:rsidR="00000000" w:rsidRPr="00000000">
        <w:commentReference w:id="9"/>
      </w:r>
      <w:r w:rsidDel="00000000" w:rsidR="00000000" w:rsidRPr="00000000">
        <w:rPr>
          <w:rFonts w:ascii="Cambria" w:cs="Cambria" w:eastAsia="Cambria" w:hAnsi="Cambria"/>
          <w:rtl w:val="0"/>
        </w:rPr>
        <w:t xml:space="preserve"> The retractive forces powered mostly by the </w:t>
      </w:r>
      <w:r w:rsidDel="00000000" w:rsidR="00000000" w:rsidRPr="00000000">
        <w:rPr>
          <w:rFonts w:ascii="Cambria" w:cs="Cambria" w:eastAsia="Cambria" w:hAnsi="Cambria"/>
          <w:rtl w:val="0"/>
        </w:rPr>
        <w:t xml:space="preserve">molecular motor pilT</w:t>
      </w:r>
      <w:r w:rsidDel="00000000" w:rsidR="00000000" w:rsidRPr="00000000">
        <w:rPr>
          <w:rFonts w:ascii="Cambria" w:cs="Cambria" w:eastAsia="Cambria" w:hAnsi="Cambria"/>
          <w:rtl w:val="0"/>
        </w:rPr>
        <w:t xml:space="preserve"> create a signaling hub underneath the bacterial cells recruiting actin and many other human proteins. </w:t>
      </w:r>
      <w:commentRangeStart w:id="10"/>
      <w:r w:rsidDel="00000000" w:rsidR="00000000" w:rsidRPr="00000000">
        <w:rPr>
          <w:rFonts w:ascii="Cambria" w:cs="Cambria" w:eastAsia="Cambria" w:hAnsi="Cambria"/>
          <w:rtl w:val="0"/>
        </w:rPr>
        <w:t xml:space="preserve">Mutated bacterial cells deprived of the molecular motor pilT cannot exert similar forces and fail to recruit those human proteins. </w:t>
      </w:r>
      <w:commentRangeEnd w:id="10"/>
      <w:r w:rsidDel="00000000" w:rsidR="00000000" w:rsidRPr="00000000">
        <w:commentReference w:id="10"/>
      </w:r>
      <w:r w:rsidDel="00000000" w:rsidR="00000000" w:rsidRPr="00000000">
        <w:rPr>
          <w:rFonts w:ascii="Cambria" w:cs="Cambria" w:eastAsia="Cambria" w:hAnsi="Cambria"/>
          <w:rtl w:val="0"/>
        </w:rPr>
        <w:t xml:space="preserve"> Yet, to the best of our knowledge, the global impact of the retractive forces of type IV pili on the physiology of </w:t>
      </w:r>
      <w:r w:rsidDel="00000000" w:rsidR="00000000" w:rsidRPr="00000000">
        <w:rPr>
          <w:rFonts w:ascii="Cambria" w:cs="Cambria" w:eastAsia="Cambria" w:hAnsi="Cambria"/>
          <w:i w:val="1"/>
          <w:rtl w:val="0"/>
        </w:rPr>
        <w:t xml:space="preserve">Neisseria gonorrhoeae</w:t>
      </w:r>
      <w:r w:rsidDel="00000000" w:rsidR="00000000" w:rsidRPr="00000000">
        <w:rPr>
          <w:rFonts w:ascii="Cambria" w:cs="Cambria" w:eastAsia="Cambria" w:hAnsi="Cambria"/>
          <w:rtl w:val="0"/>
        </w:rPr>
        <w:t xml:space="preserve"> remains to be evaluated. We have shown previously that type IV pilus mediated forces within the microcolonies formed by Ng cells lead to a gradient of motility that can in turn lead to heterogeneous gene expression across the microcolonies. But we have yet to assess how these intercellular forces can affect globally the physiology of these bacterial cells. To tackle this problem, we have turned to the evaluation of the growth and survival of Ng bacterial cells in a static biofilm configuration under a stressors, </w:t>
      </w:r>
      <w:r w:rsidDel="00000000" w:rsidR="00000000" w:rsidRPr="00000000">
        <w:rPr>
          <w:rFonts w:ascii="Cambria" w:cs="Cambria" w:eastAsia="Cambria" w:hAnsi="Cambria"/>
          <w:rtl w:val="0"/>
        </w:rPr>
        <w:t xml:space="preserve">antibiotic selection, and a force mimicry method, applying artificial vibration.</w:t>
      </w:r>
      <w:r w:rsidDel="00000000" w:rsidR="00000000" w:rsidRPr="00000000">
        <w:rPr>
          <w:rtl w:val="0"/>
        </w:rPr>
      </w:r>
    </w:p>
    <w:p w:rsidR="00000000" w:rsidDel="00000000" w:rsidP="00000000" w:rsidRDefault="00000000" w:rsidRPr="00000000" w14:paraId="00000034">
      <w:pPr>
        <w:pageBreakBefore w:val="0"/>
        <w:spacing w:line="480" w:lineRule="auto"/>
        <w:ind w:firstLine="720"/>
        <w:rPr>
          <w:rFonts w:ascii="Cambria" w:cs="Cambria" w:eastAsia="Cambria" w:hAnsi="Cambria"/>
        </w:rPr>
      </w:pPr>
      <w:commentRangeStart w:id="11"/>
      <w:commentRangeEnd w:id="11"/>
      <w:r w:rsidDel="00000000" w:rsidR="00000000" w:rsidRPr="00000000">
        <w:commentReference w:id="11"/>
      </w:r>
      <w:r w:rsidDel="00000000" w:rsidR="00000000" w:rsidRPr="00000000">
        <w:rPr>
          <w:rFonts w:ascii="Cambria" w:cs="Cambria" w:eastAsia="Cambria" w:hAnsi="Cambria"/>
          <w:strike w:val="1"/>
          <w:rtl w:val="0"/>
          <w:rPrChange w:author="Kelly Eckenrode" w:id="4" w:date="2021-06-21T17:31:26Z">
            <w:rPr>
              <w:rFonts w:ascii="Cambria" w:cs="Cambria" w:eastAsia="Cambria" w:hAnsi="Cambria"/>
            </w:rPr>
          </w:rPrChange>
        </w:rPr>
        <w:t xml:space="preserve">I</w:t>
      </w:r>
      <w:commentRangeStart w:id="12"/>
      <w:r w:rsidDel="00000000" w:rsidR="00000000" w:rsidRPr="00000000">
        <w:rPr>
          <w:rFonts w:ascii="Cambria" w:cs="Cambria" w:eastAsia="Cambria" w:hAnsi="Cambria"/>
          <w:strike w:val="1"/>
          <w:rtl w:val="0"/>
          <w:rPrChange w:author="Kelly Eckenrode" w:id="4" w:date="2021-06-21T17:31:26Z">
            <w:rPr>
              <w:rFonts w:ascii="Cambria" w:cs="Cambria" w:eastAsia="Cambria" w:hAnsi="Cambria"/>
            </w:rPr>
          </w:rPrChange>
        </w:rPr>
        <w:t xml:space="preserve">n a static biofilm configuration</w:t>
      </w:r>
      <w:commentRangeEnd w:id="12"/>
      <w:r w:rsidDel="00000000" w:rsidR="00000000" w:rsidRPr="00000000">
        <w:commentReference w:id="12"/>
      </w:r>
      <w:r w:rsidDel="00000000" w:rsidR="00000000" w:rsidRPr="00000000">
        <w:rPr>
          <w:rFonts w:ascii="Cambria" w:cs="Cambria" w:eastAsia="Cambria" w:hAnsi="Cambria"/>
          <w:strike w:val="1"/>
          <w:rtl w:val="0"/>
          <w:rPrChange w:author="Kelly Eckenrode" w:id="4" w:date="2021-06-21T17:31:26Z">
            <w:rPr>
              <w:rFonts w:ascii="Cambria" w:cs="Cambria" w:eastAsia="Cambria" w:hAnsi="Cambria"/>
            </w:rPr>
          </w:rPrChange>
        </w:rPr>
        <w:t xml:space="preserve">, a given number of cells is added to a fixed amount of liquid onto a static surface</w:t>
      </w:r>
      <w:r w:rsidDel="00000000" w:rsidR="00000000" w:rsidRPr="00000000">
        <w:rPr>
          <w:rFonts w:ascii="Cambria" w:cs="Cambria" w:eastAsia="Cambria" w:hAnsi="Cambria"/>
          <w:rtl w:val="0"/>
        </w:rPr>
        <w:t xml:space="preserve">. We have added 5 x 10</w:t>
      </w:r>
      <w:r w:rsidDel="00000000" w:rsidR="00000000" w:rsidRPr="00000000">
        <w:rPr>
          <w:rFonts w:ascii="Cambria" w:cs="Cambria" w:eastAsia="Cambria" w:hAnsi="Cambria"/>
          <w:vertAlign w:val="superscript"/>
          <w:rtl w:val="0"/>
        </w:rPr>
        <w:t xml:space="preserve">7</w:t>
      </w:r>
      <w:r w:rsidDel="00000000" w:rsidR="00000000" w:rsidRPr="00000000">
        <w:rPr>
          <w:rFonts w:ascii="Cambria" w:cs="Cambria" w:eastAsia="Cambria" w:hAnsi="Cambria"/>
          <w:rtl w:val="0"/>
        </w:rPr>
        <w:t xml:space="preserve"> cells to 1 ml of GCB medium per well on a </w:t>
      </w:r>
      <w:commentRangeStart w:id="13"/>
      <w:commentRangeStart w:id="14"/>
      <w:r w:rsidDel="00000000" w:rsidR="00000000" w:rsidRPr="00000000">
        <w:rPr>
          <w:rFonts w:ascii="Cambria" w:cs="Cambria" w:eastAsia="Cambria" w:hAnsi="Cambria"/>
          <w:rtl w:val="0"/>
        </w:rPr>
        <w:t xml:space="preserve">6-well plate</w:t>
      </w:r>
      <w:commentRangeEnd w:id="13"/>
      <w:r w:rsidDel="00000000" w:rsidR="00000000" w:rsidRPr="00000000">
        <w:commentReference w:id="13"/>
      </w:r>
      <w:commentRangeEnd w:id="14"/>
      <w:r w:rsidDel="00000000" w:rsidR="00000000" w:rsidRPr="00000000">
        <w:commentReference w:id="14"/>
      </w:r>
      <w:r w:rsidDel="00000000" w:rsidR="00000000" w:rsidRPr="00000000">
        <w:rPr>
          <w:rFonts w:ascii="Cambria" w:cs="Cambria" w:eastAsia="Cambria" w:hAnsi="Cambria"/>
          <w:rtl w:val="0"/>
        </w:rPr>
        <w:t xml:space="preserve">. First, we compared the dynamics of growth and survival of WT cells versus cells deprived of the motor pilT, Δ</w:t>
      </w:r>
      <w:r w:rsidDel="00000000" w:rsidR="00000000" w:rsidRPr="00000000">
        <w:rPr>
          <w:rFonts w:ascii="Cambria" w:cs="Cambria" w:eastAsia="Cambria" w:hAnsi="Cambria"/>
          <w:i w:val="1"/>
          <w:rtl w:val="0"/>
        </w:rPr>
        <w:t xml:space="preserve">pilT</w:t>
      </w:r>
      <w:r w:rsidDel="00000000" w:rsidR="00000000" w:rsidRPr="00000000">
        <w:rPr>
          <w:rFonts w:ascii="Cambria" w:cs="Cambria" w:eastAsia="Cambria" w:hAnsi="Cambria"/>
          <w:rtl w:val="0"/>
        </w:rPr>
        <w:t xml:space="preserve">. Growth of both strains is comparable during the first 4 hours. Starting around the 8-hour time point the Δ</w:t>
      </w:r>
      <w:r w:rsidDel="00000000" w:rsidR="00000000" w:rsidRPr="00000000">
        <w:rPr>
          <w:rFonts w:ascii="Cambria" w:cs="Cambria" w:eastAsia="Cambria" w:hAnsi="Cambria"/>
          <w:i w:val="1"/>
          <w:rtl w:val="0"/>
        </w:rPr>
        <w:t xml:space="preserve">pilT </w:t>
      </w:r>
      <w:r w:rsidDel="00000000" w:rsidR="00000000" w:rsidRPr="00000000">
        <w:rPr>
          <w:rFonts w:ascii="Cambria" w:cs="Cambria" w:eastAsia="Cambria" w:hAnsi="Cambria"/>
          <w:rtl w:val="0"/>
        </w:rPr>
        <w:t xml:space="preserve">cells die prematurely compared to WT cells. </w:t>
      </w:r>
      <w:commentRangeStart w:id="15"/>
      <w:commentRangeStart w:id="16"/>
      <w:r w:rsidDel="00000000" w:rsidR="00000000" w:rsidRPr="00000000">
        <w:rPr>
          <w:rFonts w:ascii="Cambria" w:cs="Cambria" w:eastAsia="Cambria" w:hAnsi="Cambria"/>
          <w:strike w:val="1"/>
          <w:rtl w:val="0"/>
          <w:rPrChange w:author="Kelly Eckenrode" w:id="5" w:date="2021-06-21T17:41:42Z">
            <w:rPr>
              <w:rFonts w:ascii="Cambria" w:cs="Cambria" w:eastAsia="Cambria" w:hAnsi="Cambria"/>
            </w:rPr>
          </w:rPrChange>
        </w:rPr>
        <w:t xml:space="preserve">In one instance</w:t>
      </w:r>
      <w:r w:rsidDel="00000000" w:rsidR="00000000" w:rsidRPr="00000000">
        <w:rPr>
          <w:rFonts w:ascii="Cambria" w:cs="Cambria" w:eastAsia="Cambria" w:hAnsi="Cambria"/>
          <w:rtl w:val="0"/>
        </w:rPr>
        <w:t xml:space="preserve"> </w:t>
      </w:r>
      <w:commentRangeEnd w:id="15"/>
      <w:r w:rsidDel="00000000" w:rsidR="00000000" w:rsidRPr="00000000">
        <w:commentReference w:id="15"/>
      </w:r>
      <w:commentRangeEnd w:id="16"/>
      <w:r w:rsidDel="00000000" w:rsidR="00000000" w:rsidRPr="00000000">
        <w:commentReference w:id="16"/>
      </w:r>
      <w:r w:rsidDel="00000000" w:rsidR="00000000" w:rsidRPr="00000000">
        <w:rPr>
          <w:rFonts w:ascii="Cambria" w:cs="Cambria" w:eastAsia="Cambria" w:hAnsi="Cambria"/>
          <w:rtl w:val="0"/>
        </w:rPr>
        <w:t xml:space="preserve">there were approximately 9.5 times less surviving Δ</w:t>
      </w:r>
      <w:r w:rsidDel="00000000" w:rsidR="00000000" w:rsidRPr="00000000">
        <w:rPr>
          <w:rFonts w:ascii="Cambria" w:cs="Cambria" w:eastAsia="Cambria" w:hAnsi="Cambria"/>
          <w:i w:val="1"/>
          <w:rtl w:val="0"/>
        </w:rPr>
        <w:t xml:space="preserve">pilT</w:t>
      </w:r>
      <w:r w:rsidDel="00000000" w:rsidR="00000000" w:rsidRPr="00000000">
        <w:rPr>
          <w:rFonts w:ascii="Cambria" w:cs="Cambria" w:eastAsia="Cambria" w:hAnsi="Cambria"/>
          <w:rtl w:val="0"/>
        </w:rPr>
        <w:t xml:space="preserve"> cells than WT cells at 24 h.  After 48 hours all strains show no viable cells (Figure XX, or Data not shown). This is the first indication that a critical aspect of physiology, life and death, is controlled by the tfp-mediated intercellular forces in Ng. </w:t>
      </w:r>
    </w:p>
    <w:p w:rsidR="00000000" w:rsidDel="00000000" w:rsidP="00000000" w:rsidRDefault="00000000" w:rsidRPr="00000000" w14:paraId="00000035">
      <w:pPr>
        <w:pageBreakBefore w:val="0"/>
        <w:spacing w:line="480" w:lineRule="auto"/>
        <w:ind w:firstLine="720"/>
        <w:rPr>
          <w:rFonts w:ascii="Cambria" w:cs="Cambria" w:eastAsia="Cambria" w:hAnsi="Cambria"/>
          <w:b w:val="1"/>
        </w:rPr>
      </w:pPr>
      <w:r w:rsidDel="00000000" w:rsidR="00000000" w:rsidRPr="00000000">
        <w:rPr>
          <w:rFonts w:ascii="Cambria" w:cs="Cambria" w:eastAsia="Cambria" w:hAnsi="Cambria"/>
          <w:rtl w:val="0"/>
        </w:rPr>
        <w:t xml:space="preserve">Second, we tested if the premature death phenotype observed for Δ</w:t>
      </w:r>
      <w:r w:rsidDel="00000000" w:rsidR="00000000" w:rsidRPr="00000000">
        <w:rPr>
          <w:rFonts w:ascii="Cambria" w:cs="Cambria" w:eastAsia="Cambria" w:hAnsi="Cambria"/>
          <w:i w:val="1"/>
          <w:rtl w:val="0"/>
        </w:rPr>
        <w:t xml:space="preserve">pilT</w:t>
      </w:r>
      <w:r w:rsidDel="00000000" w:rsidR="00000000" w:rsidRPr="00000000">
        <w:rPr>
          <w:rFonts w:ascii="Cambria" w:cs="Cambria" w:eastAsia="Cambria" w:hAnsi="Cambria"/>
          <w:rtl w:val="0"/>
        </w:rPr>
        <w:t xml:space="preserve"> could be rescued with the restoration of intercellular forces. A heterologous complementation of the pilT gene fully abolished the premature death phenotype. We then assessed whether mixing both WT and Δ</w:t>
      </w:r>
      <w:r w:rsidDel="00000000" w:rsidR="00000000" w:rsidRPr="00000000">
        <w:rPr>
          <w:rFonts w:ascii="Cambria" w:cs="Cambria" w:eastAsia="Cambria" w:hAnsi="Cambria"/>
          <w:i w:val="1"/>
          <w:rtl w:val="0"/>
        </w:rPr>
        <w:t xml:space="preserve">pilT </w:t>
      </w:r>
      <w:r w:rsidDel="00000000" w:rsidR="00000000" w:rsidRPr="00000000">
        <w:rPr>
          <w:rFonts w:ascii="Cambria" w:cs="Cambria" w:eastAsia="Cambria" w:hAnsi="Cambria"/>
          <w:rtl w:val="0"/>
        </w:rPr>
        <w:t xml:space="preserve">cells could also rescue the phenotype, the assumption being that the retractive forces generated by the WT strain would be sufficient to compensate for the retractive-deficient Δ</w:t>
      </w:r>
      <w:r w:rsidDel="00000000" w:rsidR="00000000" w:rsidRPr="00000000">
        <w:rPr>
          <w:rFonts w:ascii="Cambria" w:cs="Cambria" w:eastAsia="Cambria" w:hAnsi="Cambria"/>
          <w:i w:val="1"/>
          <w:rtl w:val="0"/>
        </w:rPr>
        <w:t xml:space="preserve">pilT</w:t>
      </w:r>
      <w:r w:rsidDel="00000000" w:rsidR="00000000" w:rsidRPr="00000000">
        <w:rPr>
          <w:rFonts w:ascii="Cambria" w:cs="Cambria" w:eastAsia="Cambria" w:hAnsi="Cambria"/>
          <w:rtl w:val="0"/>
        </w:rPr>
        <w:t xml:space="preserve">. We found that mixing the two strains can rescue the Δ</w:t>
      </w:r>
      <w:r w:rsidDel="00000000" w:rsidR="00000000" w:rsidRPr="00000000">
        <w:rPr>
          <w:rFonts w:ascii="Cambria" w:cs="Cambria" w:eastAsia="Cambria" w:hAnsi="Cambria"/>
          <w:i w:val="1"/>
          <w:rtl w:val="0"/>
        </w:rPr>
        <w:t xml:space="preserve">pilT </w:t>
      </w:r>
      <w:r w:rsidDel="00000000" w:rsidR="00000000" w:rsidRPr="00000000">
        <w:rPr>
          <w:rFonts w:ascii="Cambria" w:cs="Cambria" w:eastAsia="Cambria" w:hAnsi="Cambria"/>
          <w:rtl w:val="0"/>
        </w:rPr>
        <w:t xml:space="preserve">cells from premature death for at least 16 hours. M</w:t>
      </w:r>
      <w:commentRangeStart w:id="17"/>
      <w:commentRangeStart w:id="18"/>
      <w:r w:rsidDel="00000000" w:rsidR="00000000" w:rsidRPr="00000000">
        <w:rPr>
          <w:rFonts w:ascii="Cambria" w:cs="Cambria" w:eastAsia="Cambria" w:hAnsi="Cambria"/>
          <w:rtl w:val="0"/>
        </w:rPr>
        <w:t xml:space="preserve">ixed colonies of cells ultimately die sooner than colonies of WT-only cells. </w:t>
      </w:r>
      <w:commentRangeEnd w:id="17"/>
      <w:r w:rsidDel="00000000" w:rsidR="00000000" w:rsidRPr="00000000">
        <w:commentReference w:id="17"/>
      </w:r>
      <w:commentRangeEnd w:id="18"/>
      <w:r w:rsidDel="00000000" w:rsidR="00000000" w:rsidRPr="00000000">
        <w:commentReference w:id="18"/>
      </w:r>
      <w:r w:rsidDel="00000000" w:rsidR="00000000" w:rsidRPr="00000000">
        <w:rPr>
          <w:rFonts w:ascii="Cambria" w:cs="Cambria" w:eastAsia="Cambria" w:hAnsi="Cambria"/>
          <w:rtl w:val="0"/>
        </w:rPr>
        <w:t xml:space="preserve">This confirms our earlier demonstration that WT and Δ</w:t>
      </w:r>
      <w:r w:rsidDel="00000000" w:rsidR="00000000" w:rsidRPr="00000000">
        <w:rPr>
          <w:rFonts w:ascii="Cambria" w:cs="Cambria" w:eastAsia="Cambria" w:hAnsi="Cambria"/>
          <w:i w:val="1"/>
          <w:rtl w:val="0"/>
        </w:rPr>
        <w:t xml:space="preserve">pilT </w:t>
      </w:r>
      <w:r w:rsidDel="00000000" w:rsidR="00000000" w:rsidRPr="00000000">
        <w:rPr>
          <w:rFonts w:ascii="Cambria" w:cs="Cambria" w:eastAsia="Cambria" w:hAnsi="Cambria"/>
          <w:rtl w:val="0"/>
        </w:rPr>
        <w:t xml:space="preserve">cells segregate over time, thereby diminishing the amount of Tfp intercellular forces that the WT cells can exert or be subjected to. Nevertheless, this is a second indication that Tfp mediated forces can modulate survival in Ng.   </w:t>
      </w:r>
      <w:r w:rsidDel="00000000" w:rsidR="00000000" w:rsidRPr="00000000">
        <w:rPr>
          <w:rtl w:val="0"/>
        </w:rPr>
      </w:r>
    </w:p>
    <w:p w:rsidR="00000000" w:rsidDel="00000000" w:rsidP="00000000" w:rsidRDefault="00000000" w:rsidRPr="00000000" w14:paraId="00000036">
      <w:pPr>
        <w:pageBreakBefore w:val="0"/>
        <w:spacing w:line="480" w:lineRule="auto"/>
        <w:ind w:firstLine="720"/>
        <w:rPr>
          <w:rFonts w:ascii="Cambria" w:cs="Cambria" w:eastAsia="Cambria" w:hAnsi="Cambria"/>
        </w:rPr>
      </w:pPr>
      <w:r w:rsidDel="00000000" w:rsidR="00000000" w:rsidRPr="00000000">
        <w:rPr>
          <w:rFonts w:ascii="Cambria" w:cs="Cambria" w:eastAsia="Cambria" w:hAnsi="Cambria"/>
          <w:rtl w:val="0"/>
        </w:rPr>
        <w:t xml:space="preserve">We further tested the impact of mechanical forces on the survival of Ng cells by submitting cells to an external force by vibrating the plates in which the static biofilm assay was performed.  We used three different protocols to apply vibration: First 3 hours followed by 21 hours of no vibrations (labeled: 3), first 3 hours without vibrations followed by 21 hours with vibrations (labeled: 21), and continuous vibrations for 24 hours (labeled: 24) (Figure 2C). </w:t>
      </w:r>
    </w:p>
    <w:p w:rsidR="00000000" w:rsidDel="00000000" w:rsidP="00000000" w:rsidRDefault="00000000" w:rsidRPr="00000000" w14:paraId="00000037">
      <w:pPr>
        <w:pageBreakBefore w:val="0"/>
        <w:spacing w:line="480" w:lineRule="auto"/>
        <w:ind w:firstLine="720"/>
        <w:rPr>
          <w:rFonts w:ascii="Cambria" w:cs="Cambria" w:eastAsia="Cambria" w:hAnsi="Cambria"/>
        </w:rPr>
      </w:pPr>
      <w:r w:rsidDel="00000000" w:rsidR="00000000" w:rsidRPr="00000000">
        <w:rPr>
          <w:rFonts w:ascii="Cambria" w:cs="Cambria" w:eastAsia="Cambria" w:hAnsi="Cambria"/>
          <w:rtl w:val="0"/>
        </w:rPr>
        <w:t xml:space="preserve">We observed that the rate of survival for WT was comparable, except at 21 H under VCN selection showed a 10-fold decrease in comparison to the control (no vibrations) </w:t>
      </w:r>
      <w:commentRangeStart w:id="19"/>
      <w:commentRangeStart w:id="20"/>
      <w:r w:rsidDel="00000000" w:rsidR="00000000" w:rsidRPr="00000000">
        <w:rPr>
          <w:rFonts w:ascii="Cambria" w:cs="Cambria" w:eastAsia="Cambria" w:hAnsi="Cambria"/>
          <w:rtl w:val="0"/>
        </w:rPr>
        <w:t xml:space="preserve">(Figure 2D)</w:t>
      </w:r>
      <w:commentRangeEnd w:id="19"/>
      <w:r w:rsidDel="00000000" w:rsidR="00000000" w:rsidRPr="00000000">
        <w:commentReference w:id="19"/>
      </w:r>
      <w:commentRangeEnd w:id="20"/>
      <w:r w:rsidDel="00000000" w:rsidR="00000000" w:rsidRPr="00000000">
        <w:commentReference w:id="20"/>
      </w:r>
      <w:r w:rsidDel="00000000" w:rsidR="00000000" w:rsidRPr="00000000">
        <w:rPr>
          <w:rFonts w:ascii="Cambria" w:cs="Cambria" w:eastAsia="Cambria" w:hAnsi="Cambria"/>
          <w:rtl w:val="0"/>
        </w:rPr>
        <w:t xml:space="preserve">. We noted the rate of survival for Δ</w:t>
      </w:r>
      <w:r w:rsidDel="00000000" w:rsidR="00000000" w:rsidRPr="00000000">
        <w:rPr>
          <w:rFonts w:ascii="Cambria" w:cs="Cambria" w:eastAsia="Cambria" w:hAnsi="Cambria"/>
          <w:i w:val="1"/>
          <w:rtl w:val="0"/>
        </w:rPr>
        <w:t xml:space="preserve">pilT::</w:t>
      </w:r>
      <w:r w:rsidDel="00000000" w:rsidR="00000000" w:rsidRPr="00000000">
        <w:rPr>
          <w:rFonts w:ascii="Cambria" w:cs="Cambria" w:eastAsia="Cambria" w:hAnsi="Cambria"/>
          <w:rtl w:val="0"/>
        </w:rPr>
        <w:t xml:space="preserve">Kan</w:t>
      </w:r>
      <w:r w:rsidDel="00000000" w:rsidR="00000000" w:rsidRPr="00000000">
        <w:rPr>
          <w:rFonts w:ascii="Cambria" w:cs="Cambria" w:eastAsia="Cambria" w:hAnsi="Cambria"/>
          <w:i w:val="1"/>
          <w:rtl w:val="0"/>
        </w:rPr>
        <w:t xml:space="preserve"> </w:t>
      </w:r>
      <w:r w:rsidDel="00000000" w:rsidR="00000000" w:rsidRPr="00000000">
        <w:rPr>
          <w:rFonts w:ascii="Cambria" w:cs="Cambria" w:eastAsia="Cambria" w:hAnsi="Cambria"/>
          <w:rtl w:val="0"/>
        </w:rPr>
        <w:t xml:space="preserve">was not </w:t>
      </w:r>
      <w:r w:rsidDel="00000000" w:rsidR="00000000" w:rsidRPr="00000000">
        <w:rPr>
          <w:rFonts w:ascii="Cambria" w:cs="Cambria" w:eastAsia="Cambria" w:hAnsi="Cambria"/>
          <w:rtl w:val="0"/>
        </w:rPr>
        <w:t xml:space="preserve">the same as no vibration control .</w:t>
      </w:r>
      <w:r w:rsidDel="00000000" w:rsidR="00000000" w:rsidRPr="00000000">
        <w:rPr>
          <w:rFonts w:ascii="Cambria" w:cs="Cambria" w:eastAsia="Cambria" w:hAnsi="Cambria"/>
          <w:i w:val="1"/>
          <w:rtl w:val="0"/>
        </w:rPr>
        <w:t xml:space="preserve"> </w:t>
      </w:r>
      <w:commentRangeStart w:id="21"/>
      <w:r w:rsidDel="00000000" w:rsidR="00000000" w:rsidRPr="00000000">
        <w:rPr>
          <w:rFonts w:ascii="Cambria" w:cs="Cambria" w:eastAsia="Cambria" w:hAnsi="Cambria"/>
          <w:rtl w:val="0"/>
        </w:rPr>
        <w:t xml:space="preserve">In comparison to the control, Δ</w:t>
      </w:r>
      <w:r w:rsidDel="00000000" w:rsidR="00000000" w:rsidRPr="00000000">
        <w:rPr>
          <w:rFonts w:ascii="Cambria" w:cs="Cambria" w:eastAsia="Cambria" w:hAnsi="Cambria"/>
          <w:i w:val="1"/>
          <w:rtl w:val="0"/>
        </w:rPr>
        <w:t xml:space="preserve">pilT::</w:t>
      </w:r>
      <w:r w:rsidDel="00000000" w:rsidR="00000000" w:rsidRPr="00000000">
        <w:rPr>
          <w:rFonts w:ascii="Cambria" w:cs="Cambria" w:eastAsia="Cambria" w:hAnsi="Cambria"/>
          <w:rtl w:val="0"/>
        </w:rPr>
        <w:t xml:space="preserve">Kan</w:t>
      </w:r>
      <w:r w:rsidDel="00000000" w:rsidR="00000000" w:rsidRPr="00000000">
        <w:rPr>
          <w:rFonts w:ascii="Cambria" w:cs="Cambria" w:eastAsia="Cambria" w:hAnsi="Cambria"/>
          <w:i w:val="1"/>
          <w:rtl w:val="0"/>
        </w:rPr>
        <w:t xml:space="preserve"> </w:t>
      </w:r>
      <w:r w:rsidDel="00000000" w:rsidR="00000000" w:rsidRPr="00000000">
        <w:rPr>
          <w:rFonts w:ascii="Cambria" w:cs="Cambria" w:eastAsia="Cambria" w:hAnsi="Cambria"/>
          <w:rtl w:val="0"/>
        </w:rPr>
        <w:t xml:space="preserve">increased survival by 10-fold in both 3 and 24 conditions, </w:t>
      </w:r>
      <w:r w:rsidDel="00000000" w:rsidR="00000000" w:rsidRPr="00000000">
        <w:rPr>
          <w:rFonts w:ascii="Cambria" w:cs="Cambria" w:eastAsia="Cambria" w:hAnsi="Cambria"/>
          <w:rtl w:val="0"/>
        </w:rPr>
        <w:t xml:space="preserve">while decreasing dramatically by 500-fold in the 21 condition</w:t>
      </w:r>
      <w:commentRangeEnd w:id="21"/>
      <w:r w:rsidDel="00000000" w:rsidR="00000000" w:rsidRPr="00000000">
        <w:commentReference w:id="21"/>
      </w:r>
      <w:r w:rsidDel="00000000" w:rsidR="00000000" w:rsidRPr="00000000">
        <w:rPr>
          <w:rFonts w:ascii="Cambria" w:cs="Cambria" w:eastAsia="Cambria" w:hAnsi="Cambria"/>
          <w:rtl w:val="0"/>
        </w:rPr>
        <w:t xml:space="preserve">.  These results further demonstrate the importance of physical forces in regulating Ng physiology. Ng cells not only have the ability to exert forces through their pili but the ability to sense Tfp-mediated forces through a mechanism yet to be determined. Similarly to what has been since many times in the development of multicellular eukaryotic systems their seems to be specific time windows at which these mechanical cues are needed.</w:t>
      </w:r>
    </w:p>
    <w:p w:rsidR="00000000" w:rsidDel="00000000" w:rsidP="00000000" w:rsidRDefault="00000000" w:rsidRPr="00000000" w14:paraId="00000038">
      <w:pPr>
        <w:pageBreakBefore w:val="0"/>
        <w:spacing w:line="480" w:lineRule="auto"/>
        <w:ind w:firstLine="720"/>
        <w:rPr>
          <w:rFonts w:ascii="Cambria" w:cs="Cambria" w:eastAsia="Cambria" w:hAnsi="Cambria"/>
        </w:rPr>
      </w:pPr>
      <w:r w:rsidDel="00000000" w:rsidR="00000000" w:rsidRPr="00000000">
        <w:rPr>
          <w:rtl w:val="0"/>
        </w:rPr>
      </w:r>
    </w:p>
    <w:tbl>
      <w:tblPr>
        <w:tblStyle w:val="Table1"/>
        <w:tblW w:w="8880.0" w:type="dxa"/>
        <w:jc w:val="left"/>
        <w:tblInd w:w="100.0" w:type="pct"/>
        <w:tblLayout w:type="fixed"/>
        <w:tblLook w:val="0600"/>
      </w:tblPr>
      <w:tblGrid>
        <w:gridCol w:w="2970"/>
        <w:gridCol w:w="2895"/>
        <w:gridCol w:w="3015"/>
        <w:tblGridChange w:id="0">
          <w:tblGrid>
            <w:gridCol w:w="2970"/>
            <w:gridCol w:w="2895"/>
            <w:gridCol w:w="3015"/>
          </w:tblGrid>
        </w:tblGridChange>
      </w:tblGrid>
      <w:tr>
        <w:trPr>
          <w:cantSplit w:val="0"/>
          <w:trHeight w:val="485" w:hRule="atLeast"/>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39">
            <w:pPr>
              <w:pageBreakBefore w:val="0"/>
              <w:spacing w:line="240" w:lineRule="auto"/>
              <w:jc w:val="center"/>
              <w:rPr>
                <w:rFonts w:ascii="Arial" w:cs="Arial" w:eastAsia="Arial" w:hAnsi="Arial"/>
                <w:b w:val="1"/>
              </w:rPr>
            </w:pPr>
            <w:r w:rsidDel="00000000" w:rsidR="00000000" w:rsidRPr="00000000">
              <w:rPr>
                <w:rtl w:val="0"/>
              </w:rPr>
            </w:r>
          </w:p>
        </w:tc>
        <w:tc>
          <w:tcPr>
            <w:gridSpan w:val="2"/>
            <w:tcBorders>
              <w:top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3A">
            <w:pPr>
              <w:pageBreakBefore w:val="0"/>
              <w:spacing w:line="240" w:lineRule="auto"/>
              <w:jc w:val="center"/>
              <w:rPr>
                <w:rFonts w:ascii="Arial" w:cs="Arial" w:eastAsia="Arial" w:hAnsi="Arial"/>
                <w:i w:val="1"/>
              </w:rPr>
            </w:pPr>
            <w:r w:rsidDel="00000000" w:rsidR="00000000" w:rsidRPr="00000000">
              <w:rPr>
                <w:rFonts w:ascii="Arial" w:cs="Arial" w:eastAsia="Arial" w:hAnsi="Arial"/>
                <w:i w:val="1"/>
                <w:rtl w:val="0"/>
              </w:rPr>
              <w:t xml:space="preserve">Bacterial cell type</w:t>
            </w:r>
          </w:p>
          <w:p w:rsidR="00000000" w:rsidDel="00000000" w:rsidP="00000000" w:rsidRDefault="00000000" w:rsidRPr="00000000" w14:paraId="0000003B">
            <w:pPr>
              <w:pageBreakBefore w:val="0"/>
              <w:spacing w:line="240" w:lineRule="auto"/>
              <w:jc w:val="center"/>
              <w:rPr>
                <w:rFonts w:ascii="Arial" w:cs="Arial" w:eastAsia="Arial" w:hAnsi="Arial"/>
                <w:i w:val="1"/>
              </w:rPr>
            </w:pPr>
            <w:r w:rsidDel="00000000" w:rsidR="00000000" w:rsidRPr="00000000">
              <w:pict>
                <v:rect style="width:0.0pt;height:1.5pt" o:hr="t" o:hrstd="t" o:hralign="center" fillcolor="#A0A0A0" stroked="f"/>
              </w:pict>
            </w:r>
            <w:r w:rsidDel="00000000" w:rsidR="00000000" w:rsidRPr="00000000">
              <w:rPr>
                <w:rtl w:val="0"/>
              </w:rPr>
            </w:r>
          </w:p>
        </w:tc>
      </w:tr>
      <w:tr>
        <w:trPr>
          <w:cantSplit w:val="0"/>
          <w:trHeight w:val="485" w:hRule="atLeast"/>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3D">
            <w:pPr>
              <w:pageBreakBefore w:val="0"/>
              <w:spacing w:line="240" w:lineRule="auto"/>
              <w:jc w:val="center"/>
              <w:rPr>
                <w:rFonts w:ascii="Arial" w:cs="Arial" w:eastAsia="Arial" w:hAnsi="Arial"/>
                <w:i w:val="1"/>
              </w:rPr>
            </w:pPr>
            <w:r w:rsidDel="00000000" w:rsidR="00000000" w:rsidRPr="00000000">
              <w:rPr>
                <w:rFonts w:ascii="Arial" w:cs="Arial" w:eastAsia="Arial" w:hAnsi="Arial"/>
                <w:i w:val="1"/>
                <w:rtl w:val="0"/>
              </w:rPr>
              <w:t xml:space="preserve">Vibration duration</w:t>
            </w:r>
          </w:p>
        </w:tc>
        <w:tc>
          <w:tcPr>
            <w:tcBorders>
              <w:top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3E">
            <w:pPr>
              <w:pageBreakBefore w:val="0"/>
              <w:spacing w:line="240" w:lineRule="auto"/>
              <w:jc w:val="center"/>
              <w:rPr>
                <w:rFonts w:ascii="Arial" w:cs="Arial" w:eastAsia="Arial" w:hAnsi="Arial"/>
                <w:i w:val="1"/>
              </w:rPr>
            </w:pPr>
            <w:r w:rsidDel="00000000" w:rsidR="00000000" w:rsidRPr="00000000">
              <w:rPr>
                <w:rFonts w:ascii="Arial" w:cs="Arial" w:eastAsia="Arial" w:hAnsi="Arial"/>
                <w:i w:val="1"/>
                <w:rtl w:val="0"/>
              </w:rPr>
              <w:t xml:space="preserve">Wild-type</w:t>
            </w:r>
          </w:p>
        </w:tc>
        <w:tc>
          <w:tcPr>
            <w:tcBorders>
              <w:top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3F">
            <w:pPr>
              <w:pageBreakBefore w:val="0"/>
              <w:spacing w:line="24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ΔpilT</w:t>
            </w:r>
            <w:r w:rsidDel="00000000" w:rsidR="00000000" w:rsidRPr="00000000">
              <w:rPr>
                <w:rtl w:val="0"/>
              </w:rPr>
            </w:r>
          </w:p>
        </w:tc>
      </w:tr>
      <w:tr>
        <w:trPr>
          <w:cantSplit w:val="0"/>
          <w:trHeight w:val="500" w:hRule="atLeast"/>
          <w:tblHeader w:val="0"/>
        </w:trPr>
        <w:tc>
          <w:tcPr>
            <w:tcBorders>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40">
            <w:pPr>
              <w:pageBreakBefore w:val="0"/>
              <w:spacing w:line="240" w:lineRule="auto"/>
              <w:jc w:val="center"/>
              <w:rPr>
                <w:rFonts w:ascii="Arial" w:cs="Arial" w:eastAsia="Arial" w:hAnsi="Arial"/>
              </w:rPr>
            </w:pPr>
            <w:r w:rsidDel="00000000" w:rsidR="00000000" w:rsidRPr="00000000">
              <w:rPr>
                <w:rFonts w:ascii="Arial" w:cs="Arial" w:eastAsia="Arial" w:hAnsi="Arial"/>
                <w:rtl w:val="0"/>
              </w:rPr>
              <w:t xml:space="preserve">3H</w:t>
            </w:r>
          </w:p>
        </w:tc>
        <w:tc>
          <w:tcPr>
            <w:tcBorders>
              <w:bottom w:color="ffffff" w:space="0" w:sz="8" w:val="single"/>
              <w:right w:color="ffffff"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41">
            <w:pPr>
              <w:pageBreakBefore w:val="0"/>
              <w:spacing w:line="240" w:lineRule="auto"/>
              <w:jc w:val="center"/>
              <w:rPr/>
            </w:pPr>
            <w:commentRangeStart w:id="22"/>
            <w:commentRangeStart w:id="23"/>
            <w:commentRangeStart w:id="24"/>
            <w:commentRangeStart w:id="25"/>
            <w:r w:rsidDel="00000000" w:rsidR="00000000" w:rsidRPr="00000000">
              <w:rPr>
                <w:rFonts w:ascii="Arial" w:cs="Arial" w:eastAsia="Arial" w:hAnsi="Arial"/>
                <w:rtl w:val="0"/>
              </w:rPr>
              <w:t xml:space="preserve">100-fold</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Fonts w:ascii="Arial" w:cs="Arial" w:eastAsia="Arial" w:hAnsi="Arial"/>
                <w:rtl w:val="0"/>
              </w:rPr>
              <w:t xml:space="preserve"> </w:t>
            </w:r>
            <w:r w:rsidDel="00000000" w:rsidR="00000000" w:rsidRPr="00000000">
              <w:rPr>
                <w:rtl w:val="0"/>
              </w:rPr>
              <w:t xml:space="preserve">­↑</w:t>
            </w:r>
          </w:p>
        </w:tc>
        <w:tc>
          <w:tcPr>
            <w:tcBorders>
              <w:bottom w:color="ffffff" w:space="0" w:sz="8" w:val="single"/>
              <w:right w:color="ffffff"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42">
            <w:pPr>
              <w:pageBreakBefore w:val="0"/>
              <w:spacing w:line="240" w:lineRule="auto"/>
              <w:jc w:val="center"/>
              <w:rPr/>
            </w:pPr>
            <w:r w:rsidDel="00000000" w:rsidR="00000000" w:rsidRPr="00000000">
              <w:rPr>
                <w:rFonts w:ascii="Arial" w:cs="Arial" w:eastAsia="Arial" w:hAnsi="Arial"/>
                <w:rtl w:val="0"/>
              </w:rPr>
              <w:t xml:space="preserve">&lt; 10-fold </w:t>
            </w:r>
            <w:r w:rsidDel="00000000" w:rsidR="00000000" w:rsidRPr="00000000">
              <w:rPr>
                <w:rtl w:val="0"/>
              </w:rPr>
              <w:t xml:space="preserve">↑­</w:t>
            </w:r>
          </w:p>
        </w:tc>
      </w:tr>
      <w:tr>
        <w:trPr>
          <w:cantSplit w:val="0"/>
          <w:trHeight w:val="785" w:hRule="atLeast"/>
          <w:tblHeader w:val="0"/>
        </w:trPr>
        <w:tc>
          <w:tcPr>
            <w:tcBorders>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43">
            <w:pPr>
              <w:pageBreakBefore w:val="0"/>
              <w:spacing w:line="240" w:lineRule="auto"/>
              <w:jc w:val="center"/>
              <w:rPr>
                <w:rFonts w:ascii="Arial" w:cs="Arial" w:eastAsia="Arial" w:hAnsi="Arial"/>
              </w:rPr>
            </w:pPr>
            <w:r w:rsidDel="00000000" w:rsidR="00000000" w:rsidRPr="00000000">
              <w:rPr>
                <w:rFonts w:ascii="Arial" w:cs="Arial" w:eastAsia="Arial" w:hAnsi="Arial"/>
                <w:rtl w:val="0"/>
              </w:rPr>
              <w:t xml:space="preserve">21H</w:t>
            </w:r>
          </w:p>
        </w:tc>
        <w:tc>
          <w:tcPr>
            <w:tcBorders>
              <w:bottom w:color="ffffff" w:space="0" w:sz="8" w:val="single"/>
              <w:right w:color="ffffff"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44">
            <w:pPr>
              <w:pageBreakBefore w:val="0"/>
              <w:spacing w:line="240" w:lineRule="auto"/>
              <w:jc w:val="center"/>
              <w:rPr/>
            </w:pPr>
            <w:r w:rsidDel="00000000" w:rsidR="00000000" w:rsidRPr="00000000">
              <w:rPr>
                <w:rFonts w:ascii="Arial" w:cs="Arial" w:eastAsia="Arial" w:hAnsi="Arial"/>
                <w:rtl w:val="0"/>
              </w:rPr>
              <w:t xml:space="preserve">&lt; 10-fold </w:t>
            </w:r>
            <w:r w:rsidDel="00000000" w:rsidR="00000000" w:rsidRPr="00000000">
              <w:rPr>
                <w:rtl w:val="0"/>
              </w:rPr>
              <w:t xml:space="preserve">­↑</w:t>
            </w:r>
          </w:p>
        </w:tc>
        <w:tc>
          <w:tcPr>
            <w:tcBorders>
              <w:bottom w:color="ffffff" w:space="0" w:sz="8" w:val="single"/>
              <w:right w:color="ffffff"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45">
            <w:pPr>
              <w:pageBreakBefore w:val="0"/>
              <w:spacing w:line="240" w:lineRule="auto"/>
              <w:jc w:val="center"/>
              <w:rPr/>
            </w:pPr>
            <w:r w:rsidDel="00000000" w:rsidR="00000000" w:rsidRPr="00000000">
              <w:rPr>
                <w:rFonts w:ascii="Arial" w:cs="Arial" w:eastAsia="Arial" w:hAnsi="Arial"/>
                <w:rtl w:val="0"/>
              </w:rPr>
              <w:t xml:space="preserve">Same as WT control; KAN resistance: 10-fold </w:t>
            </w:r>
            <w:r w:rsidDel="00000000" w:rsidR="00000000" w:rsidRPr="00000000">
              <w:rPr>
                <w:rtl w:val="0"/>
              </w:rPr>
              <w:t xml:space="preserve">↓</w:t>
            </w:r>
          </w:p>
        </w:tc>
      </w:tr>
      <w:tr>
        <w:trPr>
          <w:cantSplit w:val="0"/>
          <w:trHeight w:val="500" w:hRule="atLeast"/>
          <w:tblHeader w:val="0"/>
        </w:trPr>
        <w:tc>
          <w:tcPr>
            <w:tcBorders>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46">
            <w:pPr>
              <w:pageBreakBefore w:val="0"/>
              <w:spacing w:line="240" w:lineRule="auto"/>
              <w:jc w:val="center"/>
              <w:rPr>
                <w:rFonts w:ascii="Arial" w:cs="Arial" w:eastAsia="Arial" w:hAnsi="Arial"/>
              </w:rPr>
            </w:pPr>
            <w:r w:rsidDel="00000000" w:rsidR="00000000" w:rsidRPr="00000000">
              <w:rPr>
                <w:rFonts w:ascii="Arial" w:cs="Arial" w:eastAsia="Arial" w:hAnsi="Arial"/>
                <w:rtl w:val="0"/>
              </w:rPr>
              <w:t xml:space="preserve">24H</w:t>
            </w:r>
          </w:p>
        </w:tc>
        <w:tc>
          <w:tcPr>
            <w:tcBorders>
              <w:bottom w:color="ffffff" w:space="0" w:sz="8" w:val="single"/>
              <w:right w:color="ffffff"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47">
            <w:pPr>
              <w:pageBreakBefore w:val="0"/>
              <w:spacing w:line="240" w:lineRule="auto"/>
              <w:jc w:val="center"/>
              <w:rPr/>
            </w:pPr>
            <w:r w:rsidDel="00000000" w:rsidR="00000000" w:rsidRPr="00000000">
              <w:rPr>
                <w:rFonts w:ascii="Arial" w:cs="Arial" w:eastAsia="Arial" w:hAnsi="Arial"/>
                <w:rtl w:val="0"/>
              </w:rPr>
              <w:t xml:space="preserve">10-fold </w:t>
            </w:r>
            <w:r w:rsidDel="00000000" w:rsidR="00000000" w:rsidRPr="00000000">
              <w:rPr>
                <w:rtl w:val="0"/>
              </w:rPr>
              <w:t xml:space="preserve">­↑</w:t>
            </w:r>
          </w:p>
        </w:tc>
        <w:tc>
          <w:tcPr>
            <w:tcBorders>
              <w:bottom w:color="ffffff" w:space="0" w:sz="8" w:val="single"/>
              <w:right w:color="ffffff"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48">
            <w:pPr>
              <w:pageBreakBefore w:val="0"/>
              <w:spacing w:line="240" w:lineRule="auto"/>
              <w:jc w:val="center"/>
              <w:rPr/>
            </w:pPr>
            <w:r w:rsidDel="00000000" w:rsidR="00000000" w:rsidRPr="00000000">
              <w:rPr>
                <w:rFonts w:ascii="Arial" w:cs="Arial" w:eastAsia="Arial" w:hAnsi="Arial"/>
                <w:rtl w:val="0"/>
              </w:rPr>
              <w:t xml:space="preserve">&lt; 10-fold </w:t>
            </w:r>
            <w:r w:rsidDel="00000000" w:rsidR="00000000" w:rsidRPr="00000000">
              <w:rPr>
                <w:rtl w:val="0"/>
              </w:rPr>
              <w:t xml:space="preserve">↑­</w:t>
            </w:r>
          </w:p>
        </w:tc>
      </w:tr>
    </w:tbl>
    <w:p w:rsidR="00000000" w:rsidDel="00000000" w:rsidP="00000000" w:rsidRDefault="00000000" w:rsidRPr="00000000" w14:paraId="00000049">
      <w:pPr>
        <w:pageBreakBefore w:val="0"/>
        <w:spacing w:line="24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Table X: Vibration survival summary in comparison to no vibration. Vibration force affects survival differently than no vibration.</w:t>
      </w:r>
    </w:p>
    <w:p w:rsidR="00000000" w:rsidDel="00000000" w:rsidP="00000000" w:rsidRDefault="00000000" w:rsidRPr="00000000" w14:paraId="0000004A">
      <w:pPr>
        <w:pageBreakBefore w:val="0"/>
        <w:spacing w:line="480" w:lineRule="auto"/>
        <w:rPr>
          <w:rFonts w:ascii="Arial" w:cs="Arial" w:eastAsia="Arial" w:hAnsi="Arial"/>
        </w:rPr>
      </w:pPr>
      <w:r w:rsidDel="00000000" w:rsidR="00000000" w:rsidRPr="00000000">
        <w:rPr>
          <w:rtl w:val="0"/>
        </w:rPr>
      </w:r>
    </w:p>
    <w:p w:rsidR="00000000" w:rsidDel="00000000" w:rsidP="00000000" w:rsidRDefault="00000000" w:rsidRPr="00000000" w14:paraId="0000004B">
      <w:pPr>
        <w:pageBreakBefore w:val="0"/>
        <w:spacing w:line="480" w:lineRule="auto"/>
        <w:rPr>
          <w:rFonts w:ascii="Arial" w:cs="Arial" w:eastAsia="Arial" w:hAnsi="Arial"/>
        </w:rPr>
      </w:pPr>
      <w:r w:rsidDel="00000000" w:rsidR="00000000" w:rsidRPr="00000000">
        <w:rPr>
          <w:rtl w:val="0"/>
        </w:rPr>
      </w:r>
    </w:p>
    <w:p w:rsidR="00000000" w:rsidDel="00000000" w:rsidP="00000000" w:rsidRDefault="00000000" w:rsidRPr="00000000" w14:paraId="0000004C">
      <w:pPr>
        <w:pStyle w:val="Heading4"/>
        <w:keepNext w:val="0"/>
        <w:keepLines w:val="0"/>
        <w:pageBreakBefore w:val="0"/>
        <w:spacing w:line="480" w:lineRule="auto"/>
        <w:ind w:firstLine="0"/>
        <w:rPr/>
      </w:pPr>
      <w:bookmarkStart w:colFirst="0" w:colLast="0" w:name="_occf93jnzvnu" w:id="6"/>
      <w:bookmarkEnd w:id="6"/>
      <w:commentRangeStart w:id="26"/>
      <w:r w:rsidDel="00000000" w:rsidR="00000000" w:rsidRPr="00000000">
        <w:rPr>
          <w:rFonts w:ascii="Cambria" w:cs="Cambria" w:eastAsia="Cambria" w:hAnsi="Cambria"/>
          <w:rtl w:val="0"/>
        </w:rPr>
        <w:t xml:space="preserve">Acceleration of microcolony assembly decreases antibiotic susceptibility</w:t>
      </w:r>
      <w:r w:rsidDel="00000000" w:rsidR="00000000" w:rsidRPr="00000000">
        <w:rPr>
          <w:rtl w:val="0"/>
        </w:rPr>
        <w:t xml:space="preserve"> </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4D">
      <w:pPr>
        <w:pageBreakBefore w:val="0"/>
        <w:spacing w:line="36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4E">
      <w:pPr>
        <w:pageBreakBefore w:val="0"/>
        <w:spacing w:line="480" w:lineRule="auto"/>
        <w:rPr>
          <w:rFonts w:ascii="Cambria" w:cs="Cambria" w:eastAsia="Cambria" w:hAnsi="Cambria"/>
        </w:rPr>
      </w:pPr>
      <w:r w:rsidDel="00000000" w:rsidR="00000000" w:rsidRPr="00000000">
        <w:rPr>
          <w:rFonts w:ascii="Cambria" w:cs="Cambria" w:eastAsia="Cambria" w:hAnsi="Cambria"/>
          <w:rtl w:val="0"/>
        </w:rPr>
        <w:t xml:space="preserve">In order to assess whether retractive force plays a direct physiological role in Neisseria during microcolony formation, we carried out a series of assays measuring microcolony susceptibility to a battery of antibiotics as a </w:t>
      </w:r>
      <w:r w:rsidDel="00000000" w:rsidR="00000000" w:rsidRPr="00000000">
        <w:rPr>
          <w:rFonts w:ascii="Cambria" w:cs="Cambria" w:eastAsia="Cambria" w:hAnsi="Cambria"/>
          <w:rtl w:val="0"/>
        </w:rPr>
        <w:t xml:space="preserve">function of</w:t>
      </w:r>
      <w:commentRangeStart w:id="27"/>
      <w:r w:rsidDel="00000000" w:rsidR="00000000" w:rsidRPr="00000000">
        <w:rPr>
          <w:rFonts w:ascii="Cambria" w:cs="Cambria" w:eastAsia="Cambria" w:hAnsi="Cambria"/>
          <w:rtl w:val="0"/>
        </w:rPr>
        <w:t xml:space="preserve"> (interaction) time</w:t>
      </w:r>
      <w:commentRangeEnd w:id="27"/>
      <w:r w:rsidDel="00000000" w:rsidR="00000000" w:rsidRPr="00000000">
        <w:commentReference w:id="27"/>
      </w:r>
      <w:r w:rsidDel="00000000" w:rsidR="00000000" w:rsidRPr="00000000">
        <w:rPr>
          <w:rFonts w:ascii="Cambria" w:cs="Cambria" w:eastAsia="Cambria" w:hAnsi="Cambria"/>
          <w:rtl w:val="0"/>
        </w:rPr>
        <w:t xml:space="preserve"> to colony formation.</w:t>
      </w:r>
      <w:r w:rsidDel="00000000" w:rsidR="00000000" w:rsidRPr="00000000">
        <w:rPr>
          <w:rFonts w:ascii="Cambria" w:cs="Cambria" w:eastAsia="Cambria" w:hAnsi="Cambria"/>
          <w:rtl w:val="0"/>
        </w:rPr>
        <w:t xml:space="preserve"> If pilus retraction during bacterial microcolony formation is important for normal microcolony development, then sensitivity to antibiotics—previously demonstrated to be a</w:t>
      </w:r>
      <w:commentRangeStart w:id="28"/>
      <w:r w:rsidDel="00000000" w:rsidR="00000000" w:rsidRPr="00000000">
        <w:rPr>
          <w:rFonts w:ascii="Cambria" w:cs="Cambria" w:eastAsia="Cambria" w:hAnsi="Cambria"/>
          <w:rtl w:val="0"/>
        </w:rPr>
        <w:t xml:space="preserve"> function of pilus retraction </w:t>
      </w:r>
      <w:commentRangeEnd w:id="28"/>
      <w:r w:rsidDel="00000000" w:rsidR="00000000" w:rsidRPr="00000000">
        <w:commentReference w:id="28"/>
      </w:r>
      <w:r w:rsidDel="00000000" w:rsidR="00000000" w:rsidRPr="00000000">
        <w:rPr>
          <w:rFonts w:ascii="Cambria" w:cs="Cambria" w:eastAsia="Cambria" w:hAnsi="Cambria"/>
          <w:rtl w:val="0"/>
        </w:rPr>
        <w:t xml:space="preserve">(</w:t>
      </w:r>
      <w:commentRangeStart w:id="29"/>
      <w:r w:rsidDel="00000000" w:rsidR="00000000" w:rsidRPr="00000000">
        <w:rPr>
          <w:rFonts w:ascii="Cambria" w:cs="Cambria" w:eastAsia="Cambria" w:hAnsi="Cambria"/>
          <w:rtl w:val="0"/>
        </w:rPr>
        <w:t xml:space="preserve">REF</w:t>
      </w:r>
      <w:commentRangeEnd w:id="29"/>
      <w:r w:rsidDel="00000000" w:rsidR="00000000" w:rsidRPr="00000000">
        <w:commentReference w:id="29"/>
      </w:r>
      <w:r w:rsidDel="00000000" w:rsidR="00000000" w:rsidRPr="00000000">
        <w:rPr>
          <w:rFonts w:ascii="Cambria" w:cs="Cambria" w:eastAsia="Cambria" w:hAnsi="Cambria"/>
          <w:rtl w:val="0"/>
        </w:rPr>
        <w:t xml:space="preserve">)—can be used as a proxy to measure the physiological importance of pili retractive forces. Two Neisseria strains are compared: wild-type (WT) and </w:t>
      </w:r>
      <w:r w:rsidDel="00000000" w:rsidR="00000000" w:rsidRPr="00000000">
        <w:rPr>
          <w:rFonts w:ascii="Cambria" w:cs="Cambria" w:eastAsia="Cambria" w:hAnsi="Cambria"/>
          <w:i w:val="1"/>
          <w:rtl w:val="0"/>
        </w:rPr>
        <w:t xml:space="preserve">ΔpilT</w:t>
      </w:r>
      <w:r w:rsidDel="00000000" w:rsidR="00000000" w:rsidRPr="00000000">
        <w:rPr>
          <w:rFonts w:ascii="Cambria" w:cs="Cambria" w:eastAsia="Cambria" w:hAnsi="Cambria"/>
          <w:rtl w:val="0"/>
        </w:rPr>
        <w:t xml:space="preserve"> (a retractive force-deficient mutant. Briefly, planktonic cells are either spun down in a centrifuge or left to settle and form microcolonies based on the ability to produce retractive force (</w:t>
      </w:r>
      <w:commentRangeStart w:id="30"/>
      <w:r w:rsidDel="00000000" w:rsidR="00000000" w:rsidRPr="00000000">
        <w:rPr>
          <w:rFonts w:ascii="Cambria" w:cs="Cambria" w:eastAsia="Cambria" w:hAnsi="Cambria"/>
          <w:rtl w:val="0"/>
        </w:rPr>
        <w:t xml:space="preserve">Figure 3A)</w:t>
      </w:r>
      <w:commentRangeEnd w:id="30"/>
      <w:r w:rsidDel="00000000" w:rsidR="00000000" w:rsidRPr="00000000">
        <w:commentReference w:id="30"/>
      </w:r>
      <w:r w:rsidDel="00000000" w:rsidR="00000000" w:rsidRPr="00000000">
        <w:rPr>
          <w:rFonts w:ascii="Cambria" w:cs="Cambria" w:eastAsia="Cambria" w:hAnsi="Cambria"/>
          <w:rtl w:val="0"/>
        </w:rPr>
        <w:t xml:space="preserve">. For the WT strain, the brief spin accelerates microcolony formation by immediately increasing the local concentration of bacteria on the culture plate surface. For the force-deficient mutant, the opposite is true: the spin inhibits microcolony formation by sticking the bacteria directly to the culture plate and, because they are non-motile, do not allow the bacteria to form the loose aggregates that would have formed had</w:t>
      </w:r>
      <w:commentRangeStart w:id="31"/>
      <w:r w:rsidDel="00000000" w:rsidR="00000000" w:rsidRPr="00000000">
        <w:rPr>
          <w:rFonts w:ascii="Cambria" w:cs="Cambria" w:eastAsia="Cambria" w:hAnsi="Cambria"/>
          <w:rtl w:val="0"/>
        </w:rPr>
        <w:t xml:space="preserve"> they been allowed to settle by gravity.</w:t>
      </w:r>
      <w:commentRangeEnd w:id="31"/>
      <w:r w:rsidDel="00000000" w:rsidR="00000000" w:rsidRPr="00000000">
        <w:commentReference w:id="31"/>
      </w:r>
      <w:r w:rsidDel="00000000" w:rsidR="00000000" w:rsidRPr="00000000">
        <w:rPr>
          <w:rFonts w:ascii="Cambria" w:cs="Cambria" w:eastAsia="Cambria" w:hAnsi="Cambria"/>
          <w:rtl w:val="0"/>
        </w:rPr>
        <w:t xml:space="preserve"> Prior to the start of each assay, cells were either spun down or not, and then incubated at 37C for 2H to allow for microcolony formation. Following this incubation, spun and unspun cells were incubated for 1-hour in the presence of either growth media without, or supplemented with one of six antibiotics: Erythromycin (Erm; 50µg/mL), Chloramphenicol (Chl; 250µg/mL), Nalidixic acid (NA; 30µg/mL), Kanamycin (Kan; 80  µg/mL), Ciprofloxacin (Ci; 0.12 µg/mL) and Cephalexin (Ce; 50µg/mL); the former three being bacteriostatic and the latter three bactericidal at their respective minimum inhibitory concentrations (MIC). Following the 1-hour incubation in the presence or absence of antibiotics bacteria microcolonies were broken apart and  assessed for viability.</w:t>
      </w:r>
    </w:p>
    <w:p w:rsidR="00000000" w:rsidDel="00000000" w:rsidP="00000000" w:rsidRDefault="00000000" w:rsidRPr="00000000" w14:paraId="0000004F">
      <w:pPr>
        <w:pageBreakBefore w:val="0"/>
        <w:spacing w:line="480" w:lineRule="auto"/>
        <w:rPr>
          <w:rFonts w:ascii="Cambria" w:cs="Cambria" w:eastAsia="Cambria" w:hAnsi="Cambria"/>
        </w:rPr>
      </w:pPr>
      <w:r w:rsidDel="00000000" w:rsidR="00000000" w:rsidRPr="00000000">
        <w:rPr>
          <w:rFonts w:ascii="Cambria" w:cs="Cambria" w:eastAsia="Cambria" w:hAnsi="Cambria"/>
          <w:rtl w:val="0"/>
        </w:rPr>
        <w:tab/>
        <w:t xml:space="preserve">For WT bacteria, there was a significant reduction in cell survival of the bacteria lacking the spin down step prior to treatment exposure for two of the three bactericidal antibiotics (Kan and Cip) and a reduced cell survival for all other tested antibiotics when compared to their respective spun down controls (Figure 3B). For the force deficient mutant, there was little to no difference in cell survival for either the controls (no antibiotics) or four of the six tested antibiotics (Ceph, NA, Erm, Chl). Another of the bactericidal antibiotics, </w:t>
      </w:r>
      <w:commentRangeStart w:id="32"/>
      <w:r w:rsidDel="00000000" w:rsidR="00000000" w:rsidRPr="00000000">
        <w:rPr>
          <w:rFonts w:ascii="Cambria" w:cs="Cambria" w:eastAsia="Cambria" w:hAnsi="Cambria"/>
          <w:rtl w:val="0"/>
        </w:rPr>
        <w:t xml:space="preserve">Cip,</w:t>
      </w:r>
      <w:commentRangeEnd w:id="32"/>
      <w:r w:rsidDel="00000000" w:rsidR="00000000" w:rsidRPr="00000000">
        <w:commentReference w:id="32"/>
      </w:r>
      <w:r w:rsidDel="00000000" w:rsidR="00000000" w:rsidRPr="00000000">
        <w:rPr>
          <w:rFonts w:ascii="Cambria" w:cs="Cambria" w:eastAsia="Cambria" w:hAnsi="Cambria"/>
          <w:rtl w:val="0"/>
        </w:rPr>
        <w:t xml:space="preserve"> killed all force-deficient bacteria, regardless of whether they were spun down prior to exposure or not.</w:t>
      </w:r>
    </w:p>
    <w:p w:rsidR="00000000" w:rsidDel="00000000" w:rsidP="00000000" w:rsidRDefault="00000000" w:rsidRPr="00000000" w14:paraId="00000050">
      <w:pPr>
        <w:pageBreakBefore w:val="0"/>
        <w:spacing w:line="480" w:lineRule="auto"/>
        <w:ind w:firstLine="720"/>
        <w:rPr>
          <w:rFonts w:ascii="Cambria" w:cs="Cambria" w:eastAsia="Cambria" w:hAnsi="Cambria"/>
        </w:rPr>
      </w:pPr>
      <w:r w:rsidDel="00000000" w:rsidR="00000000" w:rsidRPr="00000000">
        <w:rPr>
          <w:rFonts w:ascii="Cambria" w:cs="Cambria" w:eastAsia="Cambria" w:hAnsi="Cambria"/>
          <w:rtl w:val="0"/>
        </w:rPr>
        <w:t xml:space="preserve"> These findings suggest that tfp generated mechanical forces do indeed play an important role in modulating bacterial antibiotic susceptibility: even though the microcolonies have </w:t>
      </w:r>
      <w:commentRangeStart w:id="33"/>
      <w:r w:rsidDel="00000000" w:rsidR="00000000" w:rsidRPr="00000000">
        <w:rPr>
          <w:rFonts w:ascii="Cambria" w:cs="Cambria" w:eastAsia="Cambria" w:hAnsi="Cambria"/>
          <w:rtl w:val="0"/>
        </w:rPr>
        <w:t xml:space="preserve">the same</w:t>
      </w:r>
      <w:commentRangeEnd w:id="33"/>
      <w:r w:rsidDel="00000000" w:rsidR="00000000" w:rsidRPr="00000000">
        <w:commentReference w:id="33"/>
      </w:r>
      <w:r w:rsidDel="00000000" w:rsidR="00000000" w:rsidRPr="00000000">
        <w:rPr>
          <w:rFonts w:ascii="Cambria" w:cs="Cambria" w:eastAsia="Cambria" w:hAnsi="Cambria"/>
          <w:rtl w:val="0"/>
        </w:rPr>
        <w:t xml:space="preserve"> size whether spun or not, their susceptibility to the antibiotics can be orders of magnitude apart. The most likely candidate is the difference of tfp retraction forces experienced by the bacteria (Persat, Inclan, et al. 2015b; Persat 2017).</w:t>
      </w:r>
    </w:p>
    <w:p w:rsidR="00000000" w:rsidDel="00000000" w:rsidP="00000000" w:rsidRDefault="00000000" w:rsidRPr="00000000" w14:paraId="00000051">
      <w:pPr>
        <w:pageBreakBefore w:val="0"/>
        <w:spacing w:line="480" w:lineRule="auto"/>
        <w:ind w:firstLine="720"/>
        <w:rPr>
          <w:rFonts w:ascii="Cambria" w:cs="Cambria" w:eastAsia="Cambria" w:hAnsi="Cambria"/>
        </w:rPr>
      </w:pPr>
      <w:r w:rsidDel="00000000" w:rsidR="00000000" w:rsidRPr="00000000">
        <w:rPr>
          <w:rFonts w:ascii="Cambria" w:cs="Cambria" w:eastAsia="Cambria" w:hAnsi="Cambria"/>
          <w:rtl w:val="0"/>
        </w:rPr>
        <w:t xml:space="preserve">Our antibiotic-exposure survival assay demonstrates for the WT strain, spinning down the bacteria, or accelerating microcolony formation dynamics, offers a protective effect for the bacteria. The protective effect is present against all tested antibiotics, despite each having differing modes of action, would indicate a global protective mechanism. Accelerating microcolony formation reduces the amount of time each single planktonic bacteria cell is exposed to each of the antibiotics. </w:t>
      </w:r>
      <w:commentRangeStart w:id="34"/>
      <w:r w:rsidDel="00000000" w:rsidR="00000000" w:rsidRPr="00000000">
        <w:rPr>
          <w:rFonts w:ascii="Cambria" w:cs="Cambria" w:eastAsia="Cambria" w:hAnsi="Cambria"/>
          <w:rtl w:val="0"/>
        </w:rPr>
        <w:t xml:space="preserve">Pili-pili interactions of microcolonies leaves less free pili for interaction with the antibiotics.</w:t>
      </w:r>
      <w:commentRangeEnd w:id="34"/>
      <w:r w:rsidDel="00000000" w:rsidR="00000000" w:rsidRPr="00000000">
        <w:commentReference w:id="34"/>
      </w:r>
      <w:r w:rsidDel="00000000" w:rsidR="00000000" w:rsidRPr="00000000">
        <w:rPr>
          <w:rFonts w:ascii="Cambria" w:cs="Cambria" w:eastAsia="Cambria" w:hAnsi="Cambria"/>
          <w:rtl w:val="0"/>
        </w:rPr>
        <w:t xml:space="preserve"> In contrast, for the retractive-force deficient strain, time spent as free-floating single cells (either in loose aggregates when allowed to settle by gravity or when stuck to a cell culture plate) </w:t>
      </w:r>
      <w:commentRangeStart w:id="35"/>
      <w:r w:rsidDel="00000000" w:rsidR="00000000" w:rsidRPr="00000000">
        <w:rPr>
          <w:rFonts w:ascii="Cambria" w:cs="Cambria" w:eastAsia="Cambria" w:hAnsi="Cambria"/>
          <w:rtl w:val="0"/>
        </w:rPr>
        <w:t xml:space="preserve">does not increase cell </w:t>
      </w:r>
      <w:commentRangeEnd w:id="35"/>
      <w:r w:rsidDel="00000000" w:rsidR="00000000" w:rsidRPr="00000000">
        <w:commentReference w:id="35"/>
      </w:r>
      <w:r w:rsidDel="00000000" w:rsidR="00000000" w:rsidRPr="00000000">
        <w:rPr>
          <w:rFonts w:ascii="Cambria" w:cs="Cambria" w:eastAsia="Cambria" w:hAnsi="Cambria"/>
          <w:rtl w:val="0"/>
        </w:rPr>
        <w:t xml:space="preserve">death (Figure 3B) under five of th</w:t>
      </w:r>
      <w:commentRangeStart w:id="36"/>
      <w:r w:rsidDel="00000000" w:rsidR="00000000" w:rsidRPr="00000000">
        <w:rPr>
          <w:rFonts w:ascii="Cambria" w:cs="Cambria" w:eastAsia="Cambria" w:hAnsi="Cambria"/>
          <w:rtl w:val="0"/>
        </w:rPr>
        <w:t xml:space="preserve">e six antibiotics tested..</w:t>
      </w:r>
      <w:r w:rsidDel="00000000" w:rsidR="00000000" w:rsidRPr="00000000">
        <w:rPr>
          <w:rtl w:val="0"/>
        </w:rPr>
      </w:r>
    </w:p>
    <w:p w:rsidR="00000000" w:rsidDel="00000000" w:rsidP="00000000" w:rsidRDefault="00000000" w:rsidRPr="00000000" w14:paraId="00000052">
      <w:pPr>
        <w:pStyle w:val="Heading4"/>
        <w:pageBreakBefore w:val="0"/>
        <w:rPr/>
      </w:pPr>
      <w:bookmarkStart w:colFirst="0" w:colLast="0" w:name="_np5e32d8sa9y" w:id="7"/>
      <w:bookmarkEnd w:id="7"/>
      <w:r w:rsidDel="00000000" w:rsidR="00000000" w:rsidRPr="00000000">
        <w:rPr>
          <w:vertAlign w:val="baseline"/>
          <w:rtl w:val="0"/>
        </w:rPr>
        <w:t xml:space="preserve">pilE and pilT gene expression have differential </w:t>
      </w:r>
      <w:r w:rsidDel="00000000" w:rsidR="00000000" w:rsidRPr="00000000">
        <w:rPr>
          <w:rtl w:val="0"/>
        </w:rPr>
        <w:t xml:space="preserve">spatiotemporal</w:t>
      </w:r>
      <w:r w:rsidDel="00000000" w:rsidR="00000000" w:rsidRPr="00000000">
        <w:rPr>
          <w:vertAlign w:val="baseline"/>
          <w:rtl w:val="0"/>
        </w:rPr>
        <w:t xml:space="preserve"> pattern</w:t>
      </w:r>
      <w:r w:rsidDel="00000000" w:rsidR="00000000" w:rsidRPr="00000000">
        <w:rPr>
          <w:rtl w:val="0"/>
        </w:rPr>
        <w:t xml:space="preserve">s </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spacing w:line="480" w:lineRule="auto"/>
        <w:ind w:firstLine="720"/>
        <w:rPr>
          <w:rFonts w:ascii="Cambria" w:cs="Cambria" w:eastAsia="Cambria" w:hAnsi="Cambria"/>
        </w:rPr>
      </w:pPr>
      <w:r w:rsidDel="00000000" w:rsidR="00000000" w:rsidRPr="00000000">
        <w:rPr>
          <w:rFonts w:ascii="Cambria" w:cs="Cambria" w:eastAsia="Cambria" w:hAnsi="Cambria"/>
          <w:rtl w:val="0"/>
        </w:rPr>
        <w:t xml:space="preserve">From previous work in</w:t>
      </w:r>
      <w:commentRangeEnd w:id="36"/>
      <w:r w:rsidDel="00000000" w:rsidR="00000000" w:rsidRPr="00000000">
        <w:commentReference w:id="36"/>
      </w:r>
      <w:r w:rsidDel="00000000" w:rsidR="00000000" w:rsidRPr="00000000">
        <w:rPr>
          <w:rFonts w:ascii="Cambria" w:cs="Cambria" w:eastAsia="Cambria" w:hAnsi="Cambria"/>
          <w:rtl w:val="0"/>
        </w:rPr>
        <w:t xml:space="preserve"> our lab, we have modeled the motility of cells in microcolonies formed on a motility gradient </w:t>
      </w:r>
      <w:hyperlink r:id="rId8">
        <w:r w:rsidDel="00000000" w:rsidR="00000000" w:rsidRPr="00000000">
          <w:rPr>
            <w:rFonts w:ascii="Cambria" w:cs="Cambria" w:eastAsia="Cambria" w:hAnsi="Cambria"/>
            <w:color w:val="1155cc"/>
            <w:u w:val="single"/>
            <w:rtl w:val="0"/>
          </w:rPr>
          <w:t xml:space="preserve">(Pönisch et al. 2018)</w:t>
        </w:r>
      </w:hyperlink>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A motility gradient is formed because increased pilus-pilus interactions lead to less movement; therefore cell motility is stronger at the perimeter of the microcolony.</w:t>
      </w:r>
      <w:r w:rsidDel="00000000" w:rsidR="00000000" w:rsidRPr="00000000">
        <w:rPr>
          <w:rFonts w:ascii="Cambria" w:cs="Cambria" w:eastAsia="Cambria" w:hAnsi="Cambria"/>
          <w:rtl w:val="0"/>
        </w:rPr>
        <w:t xml:space="preserve"> We aimed  to </w:t>
      </w:r>
      <w:r w:rsidDel="00000000" w:rsidR="00000000" w:rsidRPr="00000000">
        <w:rPr>
          <w:rFonts w:ascii="Cambria" w:cs="Cambria" w:eastAsia="Cambria" w:hAnsi="Cambria"/>
          <w:rtl w:val="0"/>
        </w:rPr>
        <w:t xml:space="preserve">measure whether </w:t>
      </w:r>
      <w:r w:rsidDel="00000000" w:rsidR="00000000" w:rsidRPr="00000000">
        <w:rPr>
          <w:rFonts w:ascii="Cambria" w:cs="Cambria" w:eastAsia="Cambria" w:hAnsi="Cambria"/>
          <w:rtl w:val="0"/>
        </w:rPr>
        <w:t xml:space="preserve">motility was associated with </w:t>
      </w:r>
      <w:r w:rsidDel="00000000" w:rsidR="00000000" w:rsidRPr="00000000">
        <w:rPr>
          <w:rFonts w:ascii="Cambria" w:cs="Cambria" w:eastAsia="Cambria" w:hAnsi="Cambria"/>
          <w:rtl w:val="0"/>
        </w:rPr>
        <w:t xml:space="preserve">gene expression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To measure the spatiotemporal transcriptional activity of developing </w:t>
      </w:r>
      <w:r w:rsidDel="00000000" w:rsidR="00000000" w:rsidRPr="00000000">
        <w:rPr>
          <w:rFonts w:ascii="Cambria" w:cs="Cambria" w:eastAsia="Cambria" w:hAnsi="Cambria"/>
          <w:i w:val="1"/>
          <w:rtl w:val="0"/>
        </w:rPr>
        <w:t xml:space="preserve">Ng </w:t>
      </w:r>
      <w:r w:rsidDel="00000000" w:rsidR="00000000" w:rsidRPr="00000000">
        <w:rPr>
          <w:rFonts w:ascii="Cambria" w:cs="Cambria" w:eastAsia="Cambria" w:hAnsi="Cambria"/>
          <w:rtl w:val="0"/>
        </w:rPr>
        <w:t xml:space="preserve">microcolonies, we used pilus-related promoters that drive an mCherry reporter cassette in live cells.  mCherry emission fluorescence thus was a proxy for transcriptional activity. mCherry intensity of individual microcolonies was captured by epifluorescence imaging at 3- and 7-hours. Time points were chosen since 3-hour microcolonies </w:t>
      </w:r>
      <w:r w:rsidDel="00000000" w:rsidR="00000000" w:rsidRPr="00000000">
        <w:rPr>
          <w:rFonts w:ascii="Cambria" w:cs="Cambria" w:eastAsia="Cambria" w:hAnsi="Cambria"/>
          <w:rtl w:val="0"/>
        </w:rPr>
        <w:t xml:space="preserve">achieve stable size </w:t>
      </w:r>
      <w:r w:rsidDel="00000000" w:rsidR="00000000" w:rsidRPr="00000000">
        <w:rPr>
          <w:rFonts w:ascii="Cambria" w:cs="Cambria" w:eastAsia="Cambria" w:hAnsi="Cambria"/>
          <w:rtl w:val="0"/>
        </w:rPr>
        <w:t xml:space="preserve">(~20µm in diameter), and at </w:t>
      </w:r>
      <w:r w:rsidDel="00000000" w:rsidR="00000000" w:rsidRPr="00000000">
        <w:rPr>
          <w:rFonts w:ascii="Cambria" w:cs="Cambria" w:eastAsia="Cambria" w:hAnsi="Cambria"/>
          <w:rtl w:val="0"/>
        </w:rPr>
        <w:t xml:space="preserve">7-hours</w:t>
      </w:r>
      <w:r w:rsidDel="00000000" w:rsidR="00000000" w:rsidRPr="00000000">
        <w:rPr>
          <w:rFonts w:ascii="Cambria" w:cs="Cambria" w:eastAsia="Cambria" w:hAnsi="Cambria"/>
          <w:rtl w:val="0"/>
        </w:rPr>
        <w:t xml:space="preserve">. For measurement consistency we focused on microcolonies </w:t>
      </w:r>
      <w:r w:rsidDel="00000000" w:rsidR="00000000" w:rsidRPr="00000000">
        <w:rPr>
          <w:rFonts w:ascii="Cambria" w:cs="Cambria" w:eastAsia="Cambria" w:hAnsi="Cambria"/>
          <w:rtl w:val="0"/>
        </w:rPr>
        <w:t xml:space="preserve">with spher</w:t>
      </w:r>
      <w:r w:rsidDel="00000000" w:rsidR="00000000" w:rsidRPr="00000000">
        <w:rPr>
          <w:rFonts w:ascii="Cambria" w:cs="Cambria" w:eastAsia="Cambria" w:hAnsi="Cambria"/>
          <w:rtl w:val="0"/>
        </w:rPr>
        <w:t xml:space="preserve">ical shape</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rtl w:val="0"/>
        </w:rPr>
        <w:t xml:space="preserve"> To get a consistent image plane, it is sufficient to image the mid-section of each microcolony.</w:t>
      </w:r>
      <w:r w:rsidDel="00000000" w:rsidR="00000000" w:rsidRPr="00000000">
        <w:rPr>
          <w:rtl w:val="0"/>
        </w:rPr>
      </w:r>
    </w:p>
    <w:p w:rsidR="00000000" w:rsidDel="00000000" w:rsidP="00000000" w:rsidRDefault="00000000" w:rsidRPr="00000000" w14:paraId="00000055">
      <w:pPr>
        <w:pageBreakBefore w:val="0"/>
        <w:spacing w:line="480" w:lineRule="auto"/>
        <w:ind w:left="0" w:firstLine="720"/>
        <w:rPr>
          <w:rFonts w:ascii="Cambria" w:cs="Cambria" w:eastAsia="Cambria" w:hAnsi="Cambria"/>
        </w:rPr>
      </w:pPr>
      <w:r w:rsidDel="00000000" w:rsidR="00000000" w:rsidRPr="00000000">
        <w:rPr>
          <w:rFonts w:ascii="Cambria" w:cs="Cambria" w:eastAsia="Cambria" w:hAnsi="Cambria"/>
          <w:rtl w:val="0"/>
        </w:rPr>
        <w:t xml:space="preserve">We measured spatiotemporal intensities in developing </w:t>
      </w:r>
      <w:r w:rsidDel="00000000" w:rsidR="00000000" w:rsidRPr="00000000">
        <w:rPr>
          <w:rFonts w:ascii="Cambria" w:cs="Cambria" w:eastAsia="Cambria" w:hAnsi="Cambria"/>
          <w:i w:val="1"/>
          <w:rtl w:val="0"/>
        </w:rPr>
        <w:t xml:space="preserve">Ng</w:t>
      </w:r>
      <w:r w:rsidDel="00000000" w:rsidR="00000000" w:rsidRPr="00000000">
        <w:rPr>
          <w:rFonts w:ascii="Cambria" w:cs="Cambria" w:eastAsia="Cambria" w:hAnsi="Cambria"/>
          <w:rtl w:val="0"/>
        </w:rPr>
        <w:t xml:space="preserve"> microcolonies </w:t>
      </w:r>
      <w:r w:rsidDel="00000000" w:rsidR="00000000" w:rsidRPr="00000000">
        <w:rPr>
          <w:rFonts w:ascii="Cambria" w:cs="Cambria" w:eastAsia="Cambria" w:hAnsi="Cambria"/>
          <w:rtl w:val="0"/>
        </w:rPr>
        <w:t xml:space="preserve">(Figure 4A). Pilus-related promoters demonstrate variable activity across the microcolony spatial plane and time. For the quantification of the spatial gene expression profiles of colonies, we define three features: homogeneity </w:t>
      </w:r>
      <m:oMath>
        <m:r>
          <w:rPr>
            <w:rFonts w:ascii="Cambria" w:cs="Cambria" w:eastAsia="Cambria" w:hAnsi="Cambria"/>
          </w:rPr>
          <m:t xml:space="preserve">H</m:t>
        </m:r>
      </m:oMath>
      <w:r w:rsidDel="00000000" w:rsidR="00000000" w:rsidRPr="00000000">
        <w:rPr>
          <w:rFonts w:ascii="Cambria" w:cs="Cambria" w:eastAsia="Cambria" w:hAnsi="Cambria"/>
          <w:rtl w:val="0"/>
        </w:rPr>
        <w:t xml:space="preserve">, directionality </w:t>
      </w:r>
      <m:oMath>
        <m:r>
          <w:rPr>
            <w:rFonts w:ascii="Cambria" w:cs="Cambria" w:eastAsia="Cambria" w:hAnsi="Cambria"/>
          </w:rPr>
          <m:t xml:space="preserve">d</m:t>
        </m:r>
      </m:oMath>
      <w:r w:rsidDel="00000000" w:rsidR="00000000" w:rsidRPr="00000000">
        <w:rPr>
          <w:rFonts w:ascii="Cambria" w:cs="Cambria" w:eastAsia="Cambria" w:hAnsi="Cambria"/>
          <w:rtl w:val="0"/>
        </w:rPr>
        <w:t xml:space="preserve"> and roughness </w:t>
      </w:r>
      <m:oMath>
        <m:r>
          <w:rPr>
            <w:rFonts w:ascii="Cambria" w:cs="Cambria" w:eastAsia="Cambria" w:hAnsi="Cambria"/>
          </w:rPr>
          <m:t xml:space="preserve">R</m:t>
        </m:r>
      </m:oMath>
      <w:r w:rsidDel="00000000" w:rsidR="00000000" w:rsidRPr="00000000">
        <w:rPr>
          <w:rFonts w:ascii="Cambria" w:cs="Cambria" w:eastAsia="Cambria" w:hAnsi="Cambria"/>
          <w:rtl w:val="0"/>
        </w:rPr>
        <w:t xml:space="preserve"> . The homogeneity </w:t>
      </w:r>
      <m:oMath>
        <m:r>
          <w:rPr>
            <w:rFonts w:ascii="Cambria" w:cs="Cambria" w:eastAsia="Cambria" w:hAnsi="Cambria"/>
          </w:rPr>
          <m:t xml:space="preserve">H</m:t>
        </m:r>
      </m:oMath>
      <w:r w:rsidDel="00000000" w:rsidR="00000000" w:rsidRPr="00000000">
        <w:rPr>
          <w:rFonts w:ascii="Cambria" w:cs="Cambria" w:eastAsia="Cambria" w:hAnsi="Cambria"/>
          <w:rtl w:val="0"/>
        </w:rPr>
        <w:t xml:space="preserve"> is a measure of the evenness of the fluorescence intensity profile.</w:t>
      </w:r>
      <w:r w:rsidDel="00000000" w:rsidR="00000000" w:rsidRPr="00000000">
        <w:rPr>
          <w:rFonts w:ascii="Cambria" w:cs="Cambria" w:eastAsia="Cambria" w:hAnsi="Cambria"/>
          <w:rtl w:val="0"/>
        </w:rPr>
        <w:t xml:space="preserve"> For </w:t>
      </w:r>
      <m:oMath>
        <m:r>
          <w:rPr>
            <w:rFonts w:ascii="Cambria" w:cs="Cambria" w:eastAsia="Cambria" w:hAnsi="Cambria"/>
          </w:rPr>
          <m:t xml:space="preserve">H=1</m:t>
        </m:r>
      </m:oMath>
      <w:r w:rsidDel="00000000" w:rsidR="00000000" w:rsidRPr="00000000">
        <w:rPr>
          <w:rFonts w:ascii="Cambria" w:cs="Cambria" w:eastAsia="Cambria" w:hAnsi="Cambria"/>
          <w:rtl w:val="0"/>
        </w:rPr>
        <w:t xml:space="preserve">, the profile is completely homogeneous, for </w:t>
      </w:r>
      <m:oMath>
        <m:r>
          <w:rPr>
            <w:rFonts w:ascii="Cambria" w:cs="Cambria" w:eastAsia="Cambria" w:hAnsi="Cambria"/>
          </w:rPr>
          <m:t xml:space="preserve">0</m:t>
        </m:r>
        <m:r>
          <w:rPr>
            <w:rFonts w:ascii="Cambria" w:cs="Cambria" w:eastAsia="Cambria" w:hAnsi="Cambria"/>
          </w:rPr>
          <m:t>≤</m:t>
        </m:r>
        <m:r>
          <w:rPr>
            <w:rFonts w:ascii="Cambria" w:cs="Cambria" w:eastAsia="Cambria" w:hAnsi="Cambria"/>
          </w:rPr>
          <m:t xml:space="preserve">H&lt;1</m:t>
        </m:r>
      </m:oMath>
      <w:r w:rsidDel="00000000" w:rsidR="00000000" w:rsidRPr="00000000">
        <w:rPr>
          <w:rFonts w:ascii="Cambria" w:cs="Cambria" w:eastAsia="Cambria" w:hAnsi="Cambria"/>
          <w:rtl w:val="0"/>
        </w:rPr>
        <w:t xml:space="preserve">, it is heterogeneous and the smaller it is, the more </w:t>
      </w:r>
      <w:commentRangeStart w:id="37"/>
      <w:r w:rsidDel="00000000" w:rsidR="00000000" w:rsidRPr="00000000">
        <w:rPr>
          <w:rFonts w:ascii="Cambria" w:cs="Cambria" w:eastAsia="Cambria" w:hAnsi="Cambria"/>
          <w:rtl w:val="0"/>
        </w:rPr>
        <w:t xml:space="preserve">heterogeneous</w:t>
      </w:r>
      <w:commentRangeEnd w:id="37"/>
      <w:r w:rsidDel="00000000" w:rsidR="00000000" w:rsidRPr="00000000">
        <w:commentReference w:id="37"/>
      </w:r>
      <w:r w:rsidDel="00000000" w:rsidR="00000000" w:rsidRPr="00000000">
        <w:rPr>
          <w:rFonts w:ascii="Cambria" w:cs="Cambria" w:eastAsia="Cambria" w:hAnsi="Cambria"/>
          <w:rtl w:val="0"/>
        </w:rPr>
        <w:t xml:space="preserve">. The directionality </w:t>
      </w:r>
      <m:oMath>
        <m:r>
          <w:rPr>
            <w:rFonts w:ascii="Cambria" w:cs="Cambria" w:eastAsia="Cambria" w:hAnsi="Cambria"/>
          </w:rPr>
          <m:t xml:space="preserve">d</m:t>
        </m:r>
      </m:oMath>
      <w:r w:rsidDel="00000000" w:rsidR="00000000" w:rsidRPr="00000000">
        <w:rPr>
          <w:rFonts w:ascii="Cambria" w:cs="Cambria" w:eastAsia="Cambria" w:hAnsi="Cambria"/>
          <w:rtl w:val="0"/>
        </w:rPr>
        <w:t xml:space="preserve"> quantifies if regions of higher intensities values, and thus stronger gene expression, are located in the core or at the perimeter of a colony. </w:t>
      </w:r>
      <w:r w:rsidDel="00000000" w:rsidR="00000000" w:rsidRPr="00000000">
        <w:rPr>
          <w:rFonts w:ascii="Cambria" w:cs="Cambria" w:eastAsia="Cambria" w:hAnsi="Cambria"/>
          <w:highlight w:val="white"/>
          <w:rtl w:val="0"/>
        </w:rPr>
        <w:t xml:space="preserve">The roughness R quantifies the standard deviation of the gradient of the fluorescence signal. It measures how smooth or rough the fluorescence signal is and is a measure of if intensity changes happen on small or long length scales</w:t>
      </w:r>
      <w:r w:rsidDel="00000000" w:rsidR="00000000" w:rsidRPr="00000000">
        <w:rPr>
          <w:rFonts w:ascii="Cambria" w:cs="Cambria" w:eastAsia="Cambria" w:hAnsi="Cambria"/>
          <w:rtl w:val="0"/>
        </w:rPr>
        <w:t xml:space="preserve">. In Fig. 4B-D, we present the qualitative behavior of these features, in the Methods section we provide quantitative descriptions. </w:t>
      </w:r>
      <w:r w:rsidDel="00000000" w:rsidR="00000000" w:rsidRPr="00000000">
        <w:rPr>
          <w:rtl w:val="0"/>
        </w:rPr>
      </w:r>
    </w:p>
    <w:p w:rsidR="00000000" w:rsidDel="00000000" w:rsidP="00000000" w:rsidRDefault="00000000" w:rsidRPr="00000000" w14:paraId="00000056">
      <w:pPr>
        <w:pageBreakBefore w:val="0"/>
        <w:spacing w:line="480" w:lineRule="auto"/>
        <w:ind w:left="0" w:firstLine="720"/>
        <w:rPr>
          <w:rFonts w:ascii="Cambria" w:cs="Cambria" w:eastAsia="Cambria" w:hAnsi="Cambria"/>
        </w:rPr>
      </w:pPr>
      <w:r w:rsidDel="00000000" w:rsidR="00000000" w:rsidRPr="00000000">
        <w:rPr>
          <w:rFonts w:ascii="Cambria" w:cs="Cambria" w:eastAsia="Cambria" w:hAnsi="Cambria"/>
          <w:rtl w:val="0"/>
        </w:rPr>
        <w:t xml:space="preserve">First, we investigate the gene expression profiles of colonies formed by mCherry WT cells (Fig. 4A and 4B) </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rtl w:val="0"/>
        </w:rPr>
        <w:t xml:space="preserve">  There is no significant difference in directionality and homogeneity between the colonies, suggesting no change in gene expression patterns (Fig. 4C and 4E). The 7-hour colonies express a slightly weaker roughness than the 3-hour colonies (Fig. 4E), potentially due to the lack of few brighter cells that we observe at 3 hours. As expected, the mCherry does not alter the gene expression profile within the colony. </w:t>
      </w:r>
      <w:r w:rsidDel="00000000" w:rsidR="00000000" w:rsidRPr="00000000">
        <w:rPr>
          <w:rFonts w:ascii="Cambria" w:cs="Cambria" w:eastAsia="Cambria" w:hAnsi="Cambria"/>
          <w:rtl w:val="0"/>
        </w:rPr>
        <w:t xml:space="preserve">We next exam</w:t>
      </w:r>
      <w:r w:rsidDel="00000000" w:rsidR="00000000" w:rsidRPr="00000000">
        <w:rPr>
          <w:rFonts w:ascii="Cambria" w:cs="Cambria" w:eastAsia="Cambria" w:hAnsi="Cambria"/>
          <w:rtl w:val="0"/>
        </w:rPr>
        <w:t xml:space="preserve">ined colonies formed by </w:t>
      </w:r>
      <w:r w:rsidDel="00000000" w:rsidR="00000000" w:rsidRPr="00000000">
        <w:rPr>
          <w:rFonts w:ascii="Cambria" w:cs="Cambria" w:eastAsia="Cambria" w:hAnsi="Cambria"/>
          <w:i w:val="1"/>
          <w:rtl w:val="0"/>
        </w:rPr>
        <w:t xml:space="preserve">pilE</w:t>
      </w:r>
      <w:r w:rsidDel="00000000" w:rsidR="00000000" w:rsidRPr="00000000">
        <w:rPr>
          <w:rFonts w:ascii="Cambria" w:cs="Cambria" w:eastAsia="Cambria" w:hAnsi="Cambria"/>
          <w:rtl w:val="0"/>
        </w:rPr>
        <w:t xml:space="preserve">-mCherry cells. In this case, we find that at 3 hours, cells are significantly more homogeneous than at 7 hours (Figure 4C). The directionality </w:t>
      </w:r>
      <m:oMath>
        <m:r>
          <w:rPr>
            <w:rFonts w:ascii="Cambria" w:cs="Cambria" w:eastAsia="Cambria" w:hAnsi="Cambria"/>
          </w:rPr>
          <m:t xml:space="preserve">d</m:t>
        </m:r>
      </m:oMath>
      <w:r w:rsidDel="00000000" w:rsidR="00000000" w:rsidRPr="00000000">
        <w:rPr>
          <w:rFonts w:ascii="Cambria" w:cs="Cambria" w:eastAsia="Cambria" w:hAnsi="Cambria"/>
          <w:rtl w:val="0"/>
        </w:rPr>
        <w:t xml:space="preserve"> is unaltered and confirms that the majority of fluorescence signal is located in the core of the colony (Figure 4D). At 7 hours the profile has a lower roughness </w:t>
      </w:r>
      <m:oMath>
        <m:r>
          <w:rPr>
            <w:rFonts w:ascii="Cambria" w:cs="Cambria" w:eastAsia="Cambria" w:hAnsi="Cambria"/>
          </w:rPr>
          <m:t xml:space="preserve">R</m:t>
        </m:r>
      </m:oMath>
      <w:r w:rsidDel="00000000" w:rsidR="00000000" w:rsidRPr="00000000">
        <w:rPr>
          <w:rFonts w:ascii="Cambria" w:cs="Cambria" w:eastAsia="Cambria" w:hAnsi="Cambria"/>
          <w:rtl w:val="0"/>
        </w:rPr>
        <w:t xml:space="preserve">, again mediated by the lack of extremely bright cells within or at the edge of the colonies (Figure 4E). Even though such bright cells are lacking, the profile is still less homogeneous at 7 hours and we conclude that gene expression of pilE is time and spatially dependent. We also studied the gene expression of </w:t>
      </w:r>
      <w:r w:rsidDel="00000000" w:rsidR="00000000" w:rsidRPr="00000000">
        <w:rPr>
          <w:rFonts w:ascii="Cambria" w:cs="Cambria" w:eastAsia="Cambria" w:hAnsi="Cambria"/>
          <w:i w:val="1"/>
          <w:rtl w:val="0"/>
        </w:rPr>
        <w:t xml:space="preserve">pilT-mCherry</w:t>
      </w:r>
      <w:r w:rsidDel="00000000" w:rsidR="00000000" w:rsidRPr="00000000">
        <w:rPr>
          <w:rFonts w:ascii="Cambria" w:cs="Cambria" w:eastAsia="Cambria" w:hAnsi="Cambria"/>
          <w:rtl w:val="0"/>
        </w:rPr>
        <w:t xml:space="preserve"> at 3 hours and 7 hours. We find that neither the homogeneity, nor the directionality or roughness change significantly. Gene expression of pilT seems to be not changing in this time interval not dependent on time. </w:t>
      </w:r>
      <w:r w:rsidDel="00000000" w:rsidR="00000000" w:rsidRPr="00000000">
        <w:rPr>
          <w:rtl w:val="0"/>
        </w:rPr>
      </w:r>
    </w:p>
    <w:p w:rsidR="00000000" w:rsidDel="00000000" w:rsidP="00000000" w:rsidRDefault="00000000" w:rsidRPr="00000000" w14:paraId="00000057">
      <w:pPr>
        <w:pStyle w:val="Heading4"/>
        <w:pageBreakBefore w:val="0"/>
        <w:spacing w:line="480" w:lineRule="auto"/>
        <w:rPr/>
      </w:pPr>
      <w:bookmarkStart w:colFirst="0" w:colLast="0" w:name="_qrdc2iilts1a" w:id="8"/>
      <w:bookmarkEnd w:id="8"/>
      <w:r w:rsidDel="00000000" w:rsidR="00000000" w:rsidRPr="00000000">
        <w:rPr>
          <w:rtl w:val="0"/>
        </w:rPr>
        <w:t xml:space="preserve">External forces disrupts gene expression patterns</w:t>
      </w:r>
    </w:p>
    <w:p w:rsidR="00000000" w:rsidDel="00000000" w:rsidP="00000000" w:rsidRDefault="00000000" w:rsidRPr="00000000" w14:paraId="00000058">
      <w:pPr>
        <w:pageBreakBefore w:val="0"/>
        <w:spacing w:line="480" w:lineRule="auto"/>
        <w:ind w:firstLine="720"/>
        <w:rPr>
          <w:rFonts w:ascii="Cambria" w:cs="Cambria" w:eastAsia="Cambria" w:hAnsi="Cambria"/>
        </w:rPr>
      </w:pPr>
      <w:r w:rsidDel="00000000" w:rsidR="00000000" w:rsidRPr="00000000">
        <w:rPr>
          <w:rFonts w:ascii="Cambria" w:cs="Cambria" w:eastAsia="Cambria" w:hAnsi="Cambria"/>
          <w:rtl w:val="0"/>
        </w:rPr>
        <w:t xml:space="preserve">We hypothesize that spatiotemporal patterning of the pilus genes could also be regulated by a mechanosensitive pathway. Therefore, we assessed the effect of external forces on transcriptional activity of promoter reporters.</w:t>
      </w:r>
      <w:r w:rsidDel="00000000" w:rsidR="00000000" w:rsidRPr="00000000">
        <w:rPr>
          <w:rFonts w:ascii="Cambria" w:cs="Cambria" w:eastAsia="Cambria" w:hAnsi="Cambria"/>
          <w:rtl w:val="0"/>
        </w:rPr>
        <w:t xml:space="preserve"> External force by vibration (~60Hz) was applied to live developing microcolonies for 7 hours. After incubation, microcolonies were imaged with fluorescence microscopy, and the integrated intensities of vibrated and not vibrated microcolonies were compared. In Fig. 5D-F, we show the spatial change of the gene expression profile of colonies formed by mCherry cells. While the homogeneity </w:t>
      </w:r>
      <m:oMath>
        <m:r>
          <w:rPr>
            <w:rFonts w:ascii="Cambria" w:cs="Cambria" w:eastAsia="Cambria" w:hAnsi="Cambria"/>
          </w:rPr>
          <m:t xml:space="preserve">H</m:t>
        </m:r>
      </m:oMath>
      <w:r w:rsidDel="00000000" w:rsidR="00000000" w:rsidRPr="00000000">
        <w:rPr>
          <w:rFonts w:ascii="Cambria" w:cs="Cambria" w:eastAsia="Cambria" w:hAnsi="Cambria"/>
          <w:rtl w:val="0"/>
        </w:rPr>
        <w:t xml:space="preserve"> is increasing when the colonies are vibrated, we find that the difference is only weakly significant. Independently of the vibrations, the directionality </w:t>
      </w:r>
      <m:oMath>
        <m:r>
          <w:rPr>
            <w:rFonts w:ascii="Cambria" w:cs="Cambria" w:eastAsia="Cambria" w:hAnsi="Cambria"/>
          </w:rPr>
          <m:t xml:space="preserve">d</m:t>
        </m:r>
      </m:oMath>
      <w:r w:rsidDel="00000000" w:rsidR="00000000" w:rsidRPr="00000000">
        <w:rPr>
          <w:rFonts w:ascii="Cambria" w:cs="Cambria" w:eastAsia="Cambria" w:hAnsi="Cambria"/>
          <w:rtl w:val="0"/>
        </w:rPr>
        <w:t xml:space="preserve"> is positive, corresponding to a brighter core within the colonies and the roughness </w:t>
      </w:r>
      <m:oMath>
        <m:r>
          <w:rPr>
            <w:rFonts w:ascii="Cambria" w:cs="Cambria" w:eastAsia="Cambria" w:hAnsi="Cambria"/>
          </w:rPr>
          <m:t xml:space="preserve">R</m:t>
        </m:r>
      </m:oMath>
      <w:r w:rsidDel="00000000" w:rsidR="00000000" w:rsidRPr="00000000">
        <w:rPr>
          <w:rFonts w:ascii="Cambria" w:cs="Cambria" w:eastAsia="Cambria" w:hAnsi="Cambria"/>
          <w:rtl w:val="0"/>
        </w:rPr>
        <w:t xml:space="preserve"> is not significantly different. We conclude that vibrations have only a weak impact on the gene expression patterns for </w:t>
      </w:r>
      <w:r w:rsidDel="00000000" w:rsidR="00000000" w:rsidRPr="00000000">
        <w:rPr>
          <w:rFonts w:ascii="Cambria" w:cs="Cambria" w:eastAsia="Cambria" w:hAnsi="Cambria"/>
          <w:i w:val="1"/>
          <w:rtl w:val="0"/>
        </w:rPr>
        <w:t xml:space="preserve">pilT</w:t>
      </w:r>
      <w:r w:rsidDel="00000000" w:rsidR="00000000" w:rsidRPr="00000000">
        <w:rPr>
          <w:rFonts w:ascii="Cambria" w:cs="Cambria" w:eastAsia="Cambria" w:hAnsi="Cambria"/>
          <w:rtl w:val="0"/>
        </w:rPr>
        <w:t xml:space="preserve">-mCherry colonies. For </w:t>
      </w:r>
      <w:r w:rsidDel="00000000" w:rsidR="00000000" w:rsidRPr="00000000">
        <w:rPr>
          <w:rFonts w:ascii="Cambria" w:cs="Cambria" w:eastAsia="Cambria" w:hAnsi="Cambria"/>
          <w:i w:val="1"/>
          <w:rtl w:val="0"/>
        </w:rPr>
        <w:t xml:space="preserve">pilE</w:t>
      </w:r>
      <w:r w:rsidDel="00000000" w:rsidR="00000000" w:rsidRPr="00000000">
        <w:rPr>
          <w:rFonts w:ascii="Cambria" w:cs="Cambria" w:eastAsia="Cambria" w:hAnsi="Cambria"/>
          <w:rtl w:val="0"/>
        </w:rPr>
        <w:t xml:space="preserve">-mCherry</w:t>
      </w:r>
      <w:r w:rsidDel="00000000" w:rsidR="00000000" w:rsidRPr="00000000">
        <w:rPr>
          <w:rFonts w:ascii="Cambria" w:cs="Cambria" w:eastAsia="Cambria" w:hAnsi="Cambria"/>
          <w:rtl w:val="0"/>
        </w:rPr>
        <w:t xml:space="preserve">, we find a more clear impact of vibrations (see Fig. 5B-D). Vibrations significantly increase the homogeneity </w:t>
      </w:r>
      <m:oMath>
        <m:r>
          <w:rPr>
            <w:rFonts w:ascii="Cambria" w:cs="Cambria" w:eastAsia="Cambria" w:hAnsi="Cambria"/>
          </w:rPr>
          <m:t xml:space="preserve">H</m:t>
        </m:r>
      </m:oMath>
      <w:r w:rsidDel="00000000" w:rsidR="00000000" w:rsidRPr="00000000">
        <w:rPr>
          <w:rFonts w:ascii="Cambria" w:cs="Cambria" w:eastAsia="Cambria" w:hAnsi="Cambria"/>
          <w:rtl w:val="0"/>
        </w:rPr>
        <w:t xml:space="preserve">, while leaving the directionality </w:t>
      </w:r>
      <m:oMath>
        <m:r>
          <w:rPr>
            <w:rFonts w:ascii="Cambria" w:cs="Cambria" w:eastAsia="Cambria" w:hAnsi="Cambria"/>
          </w:rPr>
          <m:t xml:space="preserve">d</m:t>
        </m:r>
      </m:oMath>
      <w:r w:rsidDel="00000000" w:rsidR="00000000" w:rsidRPr="00000000">
        <w:rPr>
          <w:rFonts w:ascii="Cambria" w:cs="Cambria" w:eastAsia="Cambria" w:hAnsi="Cambria"/>
          <w:rtl w:val="0"/>
        </w:rPr>
        <w:t xml:space="preserve"> and roughness </w:t>
      </w:r>
      <m:oMath>
        <m:r>
          <w:rPr>
            <w:rFonts w:ascii="Cambria" w:cs="Cambria" w:eastAsia="Cambria" w:hAnsi="Cambria"/>
          </w:rPr>
          <m:t xml:space="preserve">R</m:t>
        </m:r>
      </m:oMath>
      <w:r w:rsidDel="00000000" w:rsidR="00000000" w:rsidRPr="00000000">
        <w:rPr>
          <w:rFonts w:ascii="Cambria" w:cs="Cambria" w:eastAsia="Cambria" w:hAnsi="Cambria"/>
          <w:rtl w:val="0"/>
        </w:rPr>
        <w:t xml:space="preserve"> unchanged. When a  </w:t>
      </w:r>
      <w:r w:rsidDel="00000000" w:rsidR="00000000" w:rsidRPr="00000000">
        <w:rPr>
          <w:rFonts w:ascii="Cambria" w:cs="Cambria" w:eastAsia="Cambria" w:hAnsi="Cambria"/>
          <w:i w:val="1"/>
          <w:rtl w:val="0"/>
        </w:rPr>
        <w:t xml:space="preserve">pilE</w:t>
      </w:r>
      <w:r w:rsidDel="00000000" w:rsidR="00000000" w:rsidRPr="00000000">
        <w:rPr>
          <w:rFonts w:ascii="Cambria" w:cs="Cambria" w:eastAsia="Cambria" w:hAnsi="Cambria"/>
          <w:rtl w:val="0"/>
        </w:rPr>
        <w:t xml:space="preserve">-mCherry is vibrated, the spatial gradient of gene expression is reduced and becomes more homogeneous. Finally, colonies formed by </w:t>
      </w:r>
      <w:r w:rsidDel="00000000" w:rsidR="00000000" w:rsidRPr="00000000">
        <w:rPr>
          <w:rFonts w:ascii="Cambria" w:cs="Cambria" w:eastAsia="Cambria" w:hAnsi="Cambria"/>
          <w:i w:val="1"/>
          <w:rtl w:val="0"/>
        </w:rPr>
        <w:t xml:space="preserve">pilT</w:t>
      </w:r>
      <w:r w:rsidDel="00000000" w:rsidR="00000000" w:rsidRPr="00000000">
        <w:rPr>
          <w:rFonts w:ascii="Cambria" w:cs="Cambria" w:eastAsia="Cambria" w:hAnsi="Cambria"/>
          <w:rtl w:val="0"/>
        </w:rPr>
        <w:t xml:space="preserve">-mCherry cells keep their level of homogeneity (see Fig. 5C), and independent of vibrations keep a positive directionality </w:t>
      </w:r>
      <m:oMath>
        <m:r>
          <w:rPr>
            <w:rFonts w:ascii="Cambria" w:cs="Cambria" w:eastAsia="Cambria" w:hAnsi="Cambria"/>
          </w:rPr>
          <m:t xml:space="preserve">d</m:t>
        </m:r>
      </m:oMath>
      <w:r w:rsidDel="00000000" w:rsidR="00000000" w:rsidRPr="00000000">
        <w:rPr>
          <w:rFonts w:ascii="Cambria" w:cs="Cambria" w:eastAsia="Cambria" w:hAnsi="Cambria"/>
          <w:rtl w:val="0"/>
        </w:rPr>
        <w:t xml:space="preserve">(see Fig. 5D), corresponding to the majority of gene expression taking place in the core of the colony. Additionally, the roughness </w:t>
      </w:r>
      <m:oMath>
        <m:r>
          <w:rPr>
            <w:rFonts w:ascii="Cambria" w:cs="Cambria" w:eastAsia="Cambria" w:hAnsi="Cambria"/>
          </w:rPr>
          <m:t xml:space="preserve">R</m:t>
        </m:r>
      </m:oMath>
      <w:r w:rsidDel="00000000" w:rsidR="00000000" w:rsidRPr="00000000">
        <w:rPr>
          <w:rFonts w:ascii="Cambria" w:cs="Cambria" w:eastAsia="Cambria" w:hAnsi="Cambria"/>
          <w:rtl w:val="0"/>
        </w:rPr>
        <w:t xml:space="preserve">, is only weakly affected by vibrations (see Fig. 5E). We conclude that </w:t>
      </w:r>
      <w:r w:rsidDel="00000000" w:rsidR="00000000" w:rsidRPr="00000000">
        <w:rPr>
          <w:rFonts w:ascii="Cambria" w:cs="Cambria" w:eastAsia="Cambria" w:hAnsi="Cambria"/>
          <w:i w:val="1"/>
          <w:rtl w:val="0"/>
        </w:rPr>
        <w:t xml:space="preserve">pilT</w:t>
      </w:r>
      <w:r w:rsidDel="00000000" w:rsidR="00000000" w:rsidRPr="00000000">
        <w:rPr>
          <w:rFonts w:ascii="Cambria" w:cs="Cambria" w:eastAsia="Cambria" w:hAnsi="Cambria"/>
          <w:rtl w:val="0"/>
        </w:rPr>
        <w:t xml:space="preserve">-mCherry colonies are not affected by vibrations. The results of this experiment suggest that pilE promoter and consensus sequence, lacUV5, are sensitive to vibration, and/or continuous vibrations induce a global stress response. pilE promoter is regulated by a diverse set of transcription factors, which will lead our future direction of this  study ((Hill, S. A, 1997; Masters T. L, 2016). </w:t>
      </w:r>
    </w:p>
    <w:p w:rsidR="00000000" w:rsidDel="00000000" w:rsidP="00000000" w:rsidRDefault="00000000" w:rsidRPr="00000000" w14:paraId="00000059">
      <w:pPr>
        <w:pStyle w:val="Heading3"/>
        <w:pageBreakBefore w:val="0"/>
        <w:rPr/>
      </w:pPr>
      <w:bookmarkStart w:colFirst="0" w:colLast="0" w:name="_26vdzqd34x1o" w:id="9"/>
      <w:bookmarkEnd w:id="9"/>
      <w:r w:rsidDel="00000000" w:rsidR="00000000" w:rsidRPr="00000000">
        <w:rPr>
          <w:rtl w:val="0"/>
        </w:rPr>
        <w:t xml:space="preserve">Discussion </w:t>
      </w:r>
      <w:commentRangeStart w:id="38"/>
      <w:commentRangeStart w:id="39"/>
      <w:r w:rsidDel="00000000" w:rsidR="00000000" w:rsidRPr="00000000">
        <w:rPr>
          <w:rtl w:val="0"/>
        </w:rPr>
      </w:r>
    </w:p>
    <w:p w:rsidR="00000000" w:rsidDel="00000000" w:rsidP="00000000" w:rsidRDefault="00000000" w:rsidRPr="00000000" w14:paraId="0000005A">
      <w:pPr>
        <w:pageBreakBefore w:val="0"/>
        <w:rPr>
          <w:rFonts w:ascii="Cambria" w:cs="Cambria" w:eastAsia="Cambria" w:hAnsi="Cambria"/>
          <w:sz w:val="22"/>
          <w:szCs w:val="22"/>
        </w:rPr>
      </w:pPr>
      <w:commentRangeEnd w:id="38"/>
      <w:r w:rsidDel="00000000" w:rsidR="00000000" w:rsidRPr="00000000">
        <w:commentReference w:id="38"/>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05B">
      <w:pPr>
        <w:pageBreakBefore w:val="0"/>
        <w:shd w:fill="ffffff" w:val="clear"/>
        <w:spacing w:line="480" w:lineRule="auto"/>
        <w:rPr>
          <w:rFonts w:ascii="Cambria" w:cs="Cambria" w:eastAsia="Cambria" w:hAnsi="Cambria"/>
          <w:color w:val="4a86e8"/>
        </w:rPr>
        <w:pPrChange w:author="Kelly Eckenrode" w:id="0" w:date="2021-06-21T18:04:02Z">
          <w:pPr>
            <w:pageBreakBefore w:val="0"/>
            <w:shd w:fill="ffffff" w:val="clear"/>
            <w:spacing w:line="480" w:lineRule="auto"/>
          </w:pPr>
        </w:pPrChange>
      </w:pPr>
      <w:r w:rsidDel="00000000" w:rsidR="00000000" w:rsidRPr="00000000">
        <w:rPr>
          <w:rFonts w:ascii="Cambria" w:cs="Cambria" w:eastAsia="Cambria" w:hAnsi="Cambria"/>
          <w:color w:val="4a86e8"/>
          <w:rtl w:val="0"/>
        </w:rPr>
        <w:t xml:space="preserve">The combined role of chemistry and physics in organising  the biology of multicellular organisms, already put forth by Alan Turing in his seminal paper</w:t>
      </w:r>
      <w:hyperlink r:id="rId9">
        <w:r w:rsidDel="00000000" w:rsidR="00000000" w:rsidRPr="00000000">
          <w:rPr>
            <w:rFonts w:ascii="Cambria" w:cs="Cambria" w:eastAsia="Cambria" w:hAnsi="Cambria"/>
            <w:color w:val="4a86e8"/>
            <w:vertAlign w:val="baseline"/>
            <w:rtl w:val="0"/>
          </w:rPr>
          <w:t xml:space="preserve">(Howard, Grill, and Bois 2011)</w:t>
        </w:r>
      </w:hyperlink>
      <w:r w:rsidDel="00000000" w:rsidR="00000000" w:rsidRPr="00000000">
        <w:rPr>
          <w:rFonts w:ascii="Cambria" w:cs="Cambria" w:eastAsia="Cambria" w:hAnsi="Cambria"/>
          <w:color w:val="4a86e8"/>
          <w:rtl w:val="0"/>
        </w:rPr>
        <w:t xml:space="preserve">, is now widely accepted. Yet, seeing bacterial biofilms as multicellular organisms and studying the impact of physical forces on their physiology is still in its infancy</w:t>
      </w:r>
      <w:hyperlink r:id="rId10">
        <w:r w:rsidDel="00000000" w:rsidR="00000000" w:rsidRPr="00000000">
          <w:rPr>
            <w:rFonts w:ascii="Cambria" w:cs="Cambria" w:eastAsia="Cambria" w:hAnsi="Cambria"/>
            <w:color w:val="4a86e8"/>
            <w:vertAlign w:val="baseline"/>
            <w:rtl w:val="0"/>
          </w:rPr>
          <w:t xml:space="preserve">(O’Toole, Kaplan, and Kolter 2000; Stoodley et al. 2002)</w:t>
        </w:r>
      </w:hyperlink>
      <w:r w:rsidDel="00000000" w:rsidR="00000000" w:rsidRPr="00000000">
        <w:rPr>
          <w:rFonts w:ascii="Cambria" w:cs="Cambria" w:eastAsia="Cambria" w:hAnsi="Cambria"/>
          <w:color w:val="4a86e8"/>
          <w:rtl w:val="0"/>
        </w:rPr>
        <w:t xml:space="preserve">. Nevertheless, mechanomicrobiology, the study of the role of physical forces in the prokaryotic world is emerging as an important and active area of research</w:t>
      </w:r>
      <w:hyperlink r:id="rId11">
        <w:r w:rsidDel="00000000" w:rsidR="00000000" w:rsidRPr="00000000">
          <w:rPr>
            <w:rFonts w:ascii="Cambria" w:cs="Cambria" w:eastAsia="Cambria" w:hAnsi="Cambria"/>
            <w:color w:val="4a86e8"/>
            <w:vertAlign w:val="baseline"/>
            <w:rtl w:val="0"/>
          </w:rPr>
          <w:t xml:space="preserve">(Dufrêne and Persat 2020; Wong et al. 2021)</w:t>
        </w:r>
      </w:hyperlink>
      <w:r w:rsidDel="00000000" w:rsidR="00000000" w:rsidRPr="00000000">
        <w:rPr>
          <w:rFonts w:ascii="Cambria" w:cs="Cambria" w:eastAsia="Cambria" w:hAnsi="Cambria"/>
          <w:color w:val="4a86e8"/>
          <w:rtl w:val="0"/>
        </w:rPr>
        <w:t xml:space="preserve"> with the potential to </w:t>
      </w:r>
      <w:del w:author="Kelly Eckenrode" w:id="6" w:date="2021-06-21T18:01:40Z">
        <w:r w:rsidDel="00000000" w:rsidR="00000000" w:rsidRPr="00000000">
          <w:rPr>
            <w:rFonts w:ascii="Cambria" w:cs="Cambria" w:eastAsia="Cambria" w:hAnsi="Cambria"/>
            <w:color w:val="4a86e8"/>
            <w:rtl w:val="0"/>
          </w:rPr>
          <w:delText xml:space="preserve">give us new tools to </w:delText>
        </w:r>
      </w:del>
      <w:ins w:author="Kelly Eckenrode" w:id="6" w:date="2021-06-21T18:01:40Z">
        <w:r w:rsidDel="00000000" w:rsidR="00000000" w:rsidRPr="00000000">
          <w:rPr>
            <w:rFonts w:ascii="Cambria" w:cs="Cambria" w:eastAsia="Cambria" w:hAnsi="Cambria"/>
            <w:color w:val="4a86e8"/>
            <w:rtl w:val="0"/>
          </w:rPr>
          <w:t xml:space="preserve">understand the depth of bacterial physiology and design new tools to combat disease  </w:t>
        </w:r>
      </w:ins>
      <w:del w:author="Kelly Eckenrode" w:id="6" w:date="2021-06-21T18:01:40Z">
        <w:commentRangeStart w:id="40"/>
        <w:r w:rsidDel="00000000" w:rsidR="00000000" w:rsidRPr="00000000">
          <w:rPr>
            <w:rFonts w:ascii="Cambria" w:cs="Cambria" w:eastAsia="Cambria" w:hAnsi="Cambria"/>
            <w:color w:val="4a86e8"/>
            <w:rtl w:val="0"/>
          </w:rPr>
          <w:delText xml:space="preserve">control bacteria</w:delText>
        </w:r>
      </w:del>
      <w:commentRangeEnd w:id="40"/>
      <w:r w:rsidDel="00000000" w:rsidR="00000000" w:rsidRPr="00000000">
        <w:commentReference w:id="40"/>
      </w:r>
      <w:r w:rsidDel="00000000" w:rsidR="00000000" w:rsidRPr="00000000">
        <w:rPr>
          <w:rFonts w:ascii="Cambria" w:cs="Cambria" w:eastAsia="Cambria" w:hAnsi="Cambria"/>
          <w:color w:val="4a86e8"/>
          <w:rtl w:val="0"/>
        </w:rPr>
        <w:t xml:space="preserve">. The </w:t>
      </w:r>
      <w:del w:author="Kelly Eckenrode" w:id="7" w:date="2021-06-21T18:05:50Z">
        <w:r w:rsidDel="00000000" w:rsidR="00000000" w:rsidRPr="00000000">
          <w:rPr>
            <w:rFonts w:ascii="Cambria" w:cs="Cambria" w:eastAsia="Cambria" w:hAnsi="Cambria"/>
            <w:color w:val="4a86e8"/>
            <w:rtl w:val="0"/>
          </w:rPr>
          <w:delText xml:space="preserve">ability of </w:delText>
        </w:r>
      </w:del>
      <w:r w:rsidDel="00000000" w:rsidR="00000000" w:rsidRPr="00000000">
        <w:rPr>
          <w:rFonts w:ascii="Cambria" w:cs="Cambria" w:eastAsia="Cambria" w:hAnsi="Cambria"/>
          <w:color w:val="4a86e8"/>
          <w:rtl w:val="0"/>
        </w:rPr>
        <w:t xml:space="preserve">dynamical </w:t>
      </w:r>
      <w:ins w:author="Kelly Eckenrode" w:id="8" w:date="2021-06-21T18:06:06Z">
        <w:r w:rsidDel="00000000" w:rsidR="00000000" w:rsidRPr="00000000">
          <w:rPr>
            <w:rFonts w:ascii="Cambria" w:cs="Cambria" w:eastAsia="Cambria" w:hAnsi="Cambria"/>
            <w:color w:val="4a86e8"/>
            <w:rtl w:val="0"/>
          </w:rPr>
          <w:t xml:space="preserve">potential of </w:t>
        </w:r>
      </w:ins>
      <w:r w:rsidDel="00000000" w:rsidR="00000000" w:rsidRPr="00000000">
        <w:rPr>
          <w:rFonts w:ascii="Cambria" w:cs="Cambria" w:eastAsia="Cambria" w:hAnsi="Cambria"/>
          <w:color w:val="4a86e8"/>
          <w:rtl w:val="0"/>
        </w:rPr>
        <w:t xml:space="preserve">bacterial appendages like Type IV pili to read mechanical cues and affect bacterial physiology at the single cell level has been demonstrated in species like </w:t>
      </w:r>
      <w:r w:rsidDel="00000000" w:rsidR="00000000" w:rsidRPr="00000000">
        <w:rPr>
          <w:rFonts w:ascii="Cambria" w:cs="Cambria" w:eastAsia="Cambria" w:hAnsi="Cambria"/>
          <w:i w:val="1"/>
          <w:color w:val="4a86e8"/>
          <w:rtl w:val="0"/>
        </w:rPr>
        <w:t xml:space="preserve">Caulobacter crescentus</w:t>
      </w:r>
      <w:hyperlink r:id="rId12">
        <w:r w:rsidDel="00000000" w:rsidR="00000000" w:rsidRPr="00000000">
          <w:rPr>
            <w:rFonts w:ascii="Cambria" w:cs="Cambria" w:eastAsia="Cambria" w:hAnsi="Cambria"/>
            <w:color w:val="4a86e8"/>
            <w:vertAlign w:val="baseline"/>
            <w:rtl w:val="0"/>
          </w:rPr>
          <w:t xml:space="preserve">(Ellison et al. 2017)</w:t>
        </w:r>
      </w:hyperlink>
      <w:r w:rsidDel="00000000" w:rsidR="00000000" w:rsidRPr="00000000">
        <w:rPr>
          <w:rFonts w:ascii="Cambria" w:cs="Cambria" w:eastAsia="Cambria" w:hAnsi="Cambria"/>
          <w:color w:val="4a86e8"/>
          <w:rtl w:val="0"/>
        </w:rPr>
        <w:t xml:space="preserve"> or </w:t>
      </w:r>
      <w:r w:rsidDel="00000000" w:rsidR="00000000" w:rsidRPr="00000000">
        <w:rPr>
          <w:rFonts w:ascii="Cambria" w:cs="Cambria" w:eastAsia="Cambria" w:hAnsi="Cambria"/>
          <w:i w:val="1"/>
          <w:color w:val="4a86e8"/>
          <w:rtl w:val="0"/>
        </w:rPr>
        <w:t xml:space="preserve">Pseudomonas aeruginosa</w:t>
      </w:r>
      <w:hyperlink r:id="rId13">
        <w:r w:rsidDel="00000000" w:rsidR="00000000" w:rsidRPr="00000000">
          <w:rPr>
            <w:rFonts w:ascii="Cambria" w:cs="Cambria" w:eastAsia="Cambria" w:hAnsi="Cambria"/>
            <w:color w:val="4a86e8"/>
            <w:vertAlign w:val="baseline"/>
            <w:rtl w:val="0"/>
          </w:rPr>
          <w:t xml:space="preserve">(Persat et al. </w:t>
        </w:r>
      </w:hyperlink>
      <w:commentRangeStart w:id="41"/>
      <w:hyperlink r:id="rId14">
        <w:r w:rsidDel="00000000" w:rsidR="00000000" w:rsidRPr="00000000">
          <w:rPr>
            <w:rFonts w:ascii="Cambria" w:cs="Cambria" w:eastAsia="Cambria" w:hAnsi="Cambria"/>
            <w:color w:val="4a86e8"/>
            <w:vertAlign w:val="baseline"/>
            <w:rtl w:val="0"/>
          </w:rPr>
          <w:t xml:space="preserve">2015</w:t>
        </w:r>
      </w:hyperlink>
      <w:commentRangeEnd w:id="41"/>
      <w:r w:rsidDel="00000000" w:rsidR="00000000" w:rsidRPr="00000000">
        <w:commentReference w:id="41"/>
      </w:r>
      <w:hyperlink r:id="rId15">
        <w:r w:rsidDel="00000000" w:rsidR="00000000" w:rsidRPr="00000000">
          <w:rPr>
            <w:rFonts w:ascii="Cambria" w:cs="Cambria" w:eastAsia="Cambria" w:hAnsi="Cambria"/>
            <w:color w:val="4a86e8"/>
            <w:vertAlign w:val="baseline"/>
            <w:rtl w:val="0"/>
          </w:rPr>
          <w:t xml:space="preserve">)</w:t>
        </w:r>
      </w:hyperlink>
      <w:r w:rsidDel="00000000" w:rsidR="00000000" w:rsidRPr="00000000">
        <w:rPr>
          <w:rFonts w:ascii="Cambria" w:cs="Cambria" w:eastAsia="Cambria" w:hAnsi="Cambria"/>
          <w:color w:val="4a86e8"/>
          <w:rtl w:val="0"/>
        </w:rPr>
        <w:t xml:space="preserve">. </w:t>
      </w:r>
      <w:del w:author="Kelly Eckenrode" w:id="9" w:date="2021-06-21T18:08:36Z">
        <w:r w:rsidDel="00000000" w:rsidR="00000000" w:rsidRPr="00000000">
          <w:rPr>
            <w:rFonts w:ascii="Cambria" w:cs="Cambria" w:eastAsia="Cambria" w:hAnsi="Cambria"/>
            <w:color w:val="4a86e8"/>
            <w:rtl w:val="0"/>
          </w:rPr>
          <w:delText xml:space="preserve">But we now appreciate </w:delText>
        </w:r>
      </w:del>
      <w:ins w:author="Kelly Eckenrode" w:id="9" w:date="2021-06-21T18:08:36Z">
        <w:r w:rsidDel="00000000" w:rsidR="00000000" w:rsidRPr="00000000">
          <w:rPr>
            <w:rFonts w:ascii="Cambria" w:cs="Cambria" w:eastAsia="Cambria" w:hAnsi="Cambria"/>
            <w:color w:val="4a86e8"/>
            <w:rtl w:val="0"/>
          </w:rPr>
          <w:t xml:space="preserve"> It is widely accepted in the community </w:t>
        </w:r>
      </w:ins>
      <w:r w:rsidDel="00000000" w:rsidR="00000000" w:rsidRPr="00000000">
        <w:rPr>
          <w:rFonts w:ascii="Cambria" w:cs="Cambria" w:eastAsia="Cambria" w:hAnsi="Cambria"/>
          <w:color w:val="4a86e8"/>
          <w:rtl w:val="0"/>
        </w:rPr>
        <w:t xml:space="preserve">that bacteria rarely are by </w:t>
      </w:r>
      <w:commentRangeStart w:id="42"/>
      <w:r w:rsidDel="00000000" w:rsidR="00000000" w:rsidRPr="00000000">
        <w:rPr>
          <w:rFonts w:ascii="Cambria" w:cs="Cambria" w:eastAsia="Cambria" w:hAnsi="Cambria"/>
          <w:color w:val="4a86e8"/>
          <w:rtl w:val="0"/>
        </w:rPr>
        <w:t xml:space="preserve">themselves</w:t>
      </w:r>
      <w:ins w:author="Kelly Eckenrode" w:id="10" w:date="2021-06-21T18:08:52Z">
        <w:commentRangeEnd w:id="42"/>
        <w:r w:rsidDel="00000000" w:rsidR="00000000" w:rsidRPr="00000000">
          <w:commentReference w:id="42"/>
        </w:r>
        <w:r w:rsidDel="00000000" w:rsidR="00000000" w:rsidRPr="00000000">
          <w:rPr>
            <w:rFonts w:ascii="Cambria" w:cs="Cambria" w:eastAsia="Cambria" w:hAnsi="Cambria"/>
            <w:color w:val="4a86e8"/>
            <w:rtl w:val="0"/>
          </w:rPr>
          <w:t xml:space="preserve"> </w:t>
        </w:r>
      </w:ins>
      <w:r w:rsidDel="00000000" w:rsidR="00000000" w:rsidRPr="00000000">
        <w:rPr>
          <w:rFonts w:ascii="Cambria" w:cs="Cambria" w:eastAsia="Cambria" w:hAnsi="Cambria"/>
          <w:color w:val="4a86e8"/>
          <w:rtl w:val="0"/>
        </w:rPr>
        <w:t xml:space="preserve">. While highly organized bacterial adhered communities called biofilms have been described as the most common bacterial lifestyle for decades, it seems that the structure associated with the early stages of biofilm formation, the microcolony, might be ubiquitous</w:t>
      </w:r>
      <w:hyperlink r:id="rId16">
        <w:r w:rsidDel="00000000" w:rsidR="00000000" w:rsidRPr="00000000">
          <w:rPr>
            <w:rFonts w:ascii="Cambria" w:cs="Cambria" w:eastAsia="Cambria" w:hAnsi="Cambria"/>
            <w:color w:val="4a86e8"/>
            <w:vertAlign w:val="baseline"/>
            <w:rtl w:val="0"/>
          </w:rPr>
          <w:t xml:space="preserve">(Bjarnsholt et al. 2013; Mark Welch et al. 2016)</w:t>
        </w:r>
      </w:hyperlink>
      <w:r w:rsidDel="00000000" w:rsidR="00000000" w:rsidRPr="00000000">
        <w:rPr>
          <w:rFonts w:ascii="Cambria" w:cs="Cambria" w:eastAsia="Cambria" w:hAnsi="Cambria"/>
          <w:color w:val="4a86e8"/>
          <w:rtl w:val="0"/>
        </w:rPr>
        <w:t xml:space="preserve">. In the case of the etiological agent of gonorrhea, </w:t>
      </w:r>
      <w:r w:rsidDel="00000000" w:rsidR="00000000" w:rsidRPr="00000000">
        <w:rPr>
          <w:rFonts w:ascii="Cambria" w:cs="Cambria" w:eastAsia="Cambria" w:hAnsi="Cambria"/>
          <w:i w:val="1"/>
          <w:color w:val="4a86e8"/>
          <w:rtl w:val="0"/>
        </w:rPr>
        <w:t xml:space="preserve">Neisseria gonorrhoeae</w:t>
      </w:r>
      <w:r w:rsidDel="00000000" w:rsidR="00000000" w:rsidRPr="00000000">
        <w:rPr>
          <w:rFonts w:ascii="Cambria" w:cs="Cambria" w:eastAsia="Cambria" w:hAnsi="Cambria"/>
          <w:color w:val="4a86e8"/>
          <w:rtl w:val="0"/>
        </w:rPr>
        <w:t xml:space="preserve">, the microcolony has long been regarded </w:t>
      </w:r>
      <w:commentRangeStart w:id="43"/>
      <w:r w:rsidDel="00000000" w:rsidR="00000000" w:rsidRPr="00000000">
        <w:rPr>
          <w:rFonts w:ascii="Cambria" w:cs="Cambria" w:eastAsia="Cambria" w:hAnsi="Cambria"/>
          <w:color w:val="4a86e8"/>
          <w:rtl w:val="0"/>
        </w:rPr>
        <w:t xml:space="preserve">as the main infection unit. </w:t>
      </w:r>
      <w:commentRangeEnd w:id="43"/>
      <w:r w:rsidDel="00000000" w:rsidR="00000000" w:rsidRPr="00000000">
        <w:commentReference w:id="43"/>
      </w:r>
      <w:r w:rsidDel="00000000" w:rsidR="00000000" w:rsidRPr="00000000">
        <w:rPr>
          <w:rtl w:val="0"/>
        </w:rPr>
      </w:r>
    </w:p>
    <w:p w:rsidR="00000000" w:rsidDel="00000000" w:rsidP="00000000" w:rsidRDefault="00000000" w:rsidRPr="00000000" w14:paraId="0000005C">
      <w:pPr>
        <w:pageBreakBefore w:val="0"/>
        <w:shd w:fill="ffffff" w:val="clear"/>
        <w:spacing w:line="480" w:lineRule="auto"/>
        <w:ind w:firstLine="720"/>
        <w:rPr>
          <w:rFonts w:ascii="Cambria" w:cs="Cambria" w:eastAsia="Cambria" w:hAnsi="Cambria"/>
          <w:color w:val="4a86e8"/>
        </w:rPr>
      </w:pPr>
      <w:r w:rsidDel="00000000" w:rsidR="00000000" w:rsidRPr="00000000">
        <w:rPr>
          <w:rFonts w:ascii="Cambria" w:cs="Cambria" w:eastAsia="Cambria" w:hAnsi="Cambria"/>
          <w:color w:val="4a86e8"/>
          <w:rtl w:val="0"/>
        </w:rPr>
        <w:t xml:space="preserve">In this study, we show that the Ng microcolony whose formation and maintenance mostly depends on Tfp has also its physiology controlled by the mechanical interactions between the cells that form the microcolony. The first line of evidence is the fact that microcolonies formed by ΔpilT bacteria, and are thus retraction-deficient, die </w:t>
      </w:r>
      <w:ins w:author="Kelly Eckenrode" w:id="12" w:date="2021-06-21T18:12:26Z">
        <w:r w:rsidDel="00000000" w:rsidR="00000000" w:rsidRPr="00000000">
          <w:rPr>
            <w:rFonts w:ascii="Cambria" w:cs="Cambria" w:eastAsia="Cambria" w:hAnsi="Cambria"/>
            <w:color w:val="4a86e8"/>
            <w:rtl w:val="0"/>
          </w:rPr>
          <w:t xml:space="preserve">more </w:t>
        </w:r>
      </w:ins>
      <w:r w:rsidDel="00000000" w:rsidR="00000000" w:rsidRPr="00000000">
        <w:rPr>
          <w:rFonts w:ascii="Cambria" w:cs="Cambria" w:eastAsia="Cambria" w:hAnsi="Cambria"/>
          <w:color w:val="4a86e8"/>
          <w:rtl w:val="0"/>
        </w:rPr>
        <w:t xml:space="preserve">quick</w:t>
      </w:r>
      <w:ins w:author="Kelly Eckenrode" w:id="13" w:date="2021-06-21T18:12:30Z">
        <w:r w:rsidDel="00000000" w:rsidR="00000000" w:rsidRPr="00000000">
          <w:rPr>
            <w:rFonts w:ascii="Cambria" w:cs="Cambria" w:eastAsia="Cambria" w:hAnsi="Cambria"/>
            <w:color w:val="4a86e8"/>
            <w:rtl w:val="0"/>
          </w:rPr>
          <w:t xml:space="preserve">ly</w:t>
        </w:r>
      </w:ins>
      <w:del w:author="Kelly Eckenrode" w:id="13" w:date="2021-06-21T18:12:30Z">
        <w:r w:rsidDel="00000000" w:rsidR="00000000" w:rsidRPr="00000000">
          <w:rPr>
            <w:rFonts w:ascii="Cambria" w:cs="Cambria" w:eastAsia="Cambria" w:hAnsi="Cambria"/>
            <w:color w:val="4a86e8"/>
            <w:rtl w:val="0"/>
          </w:rPr>
          <w:delText xml:space="preserve">er</w:delText>
        </w:r>
      </w:del>
      <w:r w:rsidDel="00000000" w:rsidR="00000000" w:rsidRPr="00000000">
        <w:rPr>
          <w:rFonts w:ascii="Cambria" w:cs="Cambria" w:eastAsia="Cambria" w:hAnsi="Cambria"/>
          <w:color w:val="4a86e8"/>
          <w:rtl w:val="0"/>
        </w:rPr>
        <w:t xml:space="preserve"> than their WT counterparts in a static biofilm assay. We can partially complement this phenomenon by mixing WT and retraction-deficient cells. The segregation of WT and ΔpilT cells within microcolonies that we have documented before indicates that not all ΔpilT cells will be experiencing WT Tfp retraction forces giving a reason for not fully restoring the WT </w:t>
      </w:r>
      <w:commentRangeStart w:id="44"/>
      <w:r w:rsidDel="00000000" w:rsidR="00000000" w:rsidRPr="00000000">
        <w:rPr>
          <w:rFonts w:ascii="Cambria" w:cs="Cambria" w:eastAsia="Cambria" w:hAnsi="Cambria"/>
          <w:color w:val="4a86e8"/>
          <w:rtl w:val="0"/>
        </w:rPr>
        <w:t xml:space="preserve">phenotype</w:t>
      </w:r>
      <w:commentRangeEnd w:id="44"/>
      <w:r w:rsidDel="00000000" w:rsidR="00000000" w:rsidRPr="00000000">
        <w:commentReference w:id="44"/>
      </w:r>
      <w:r w:rsidDel="00000000" w:rsidR="00000000" w:rsidRPr="00000000">
        <w:rPr>
          <w:rFonts w:ascii="Cambria" w:cs="Cambria" w:eastAsia="Cambria" w:hAnsi="Cambria"/>
          <w:color w:val="4a86e8"/>
          <w:rtl w:val="0"/>
        </w:rPr>
        <w:t xml:space="preserve">. We have also shown that </w:t>
      </w:r>
      <w:del w:author="Kelly Eckenrode" w:id="14" w:date="2021-06-21T18:14:56Z">
        <w:r w:rsidDel="00000000" w:rsidR="00000000" w:rsidRPr="00000000">
          <w:rPr>
            <w:rFonts w:ascii="Cambria" w:cs="Cambria" w:eastAsia="Cambria" w:hAnsi="Cambria"/>
            <w:color w:val="4a86e8"/>
            <w:rtl w:val="0"/>
          </w:rPr>
          <w:delText xml:space="preserve">submitted </w:delText>
        </w:r>
      </w:del>
      <w:r w:rsidDel="00000000" w:rsidR="00000000" w:rsidRPr="00000000">
        <w:rPr>
          <w:rFonts w:ascii="Cambria" w:cs="Cambria" w:eastAsia="Cambria" w:hAnsi="Cambria"/>
          <w:color w:val="4a86e8"/>
          <w:rtl w:val="0"/>
        </w:rPr>
        <w:t xml:space="preserve">ΔpilT microcolonies submitted to external forces by vibrating </w:t>
      </w:r>
      <w:del w:author="Kelly Eckenrode" w:id="15" w:date="2021-06-21T18:15:26Z">
        <w:r w:rsidDel="00000000" w:rsidR="00000000" w:rsidRPr="00000000">
          <w:rPr>
            <w:rFonts w:ascii="Cambria" w:cs="Cambria" w:eastAsia="Cambria" w:hAnsi="Cambria"/>
            <w:color w:val="4a86e8"/>
            <w:rtl w:val="0"/>
          </w:rPr>
          <w:delText xml:space="preserve">the vessel harboring </w:delText>
        </w:r>
      </w:del>
      <w:r w:rsidDel="00000000" w:rsidR="00000000" w:rsidRPr="00000000">
        <w:rPr>
          <w:rFonts w:ascii="Cambria" w:cs="Cambria" w:eastAsia="Cambria" w:hAnsi="Cambria"/>
          <w:color w:val="4a86e8"/>
          <w:rtl w:val="0"/>
        </w:rPr>
        <w:t xml:space="preserve">the microcolonies can restore the same level of survival </w:t>
      </w:r>
      <w:ins w:author="Kelly Eckenrode" w:id="16" w:date="2021-06-21T23:37:52Z">
        <w:r w:rsidDel="00000000" w:rsidR="00000000" w:rsidRPr="00000000">
          <w:rPr>
            <w:rFonts w:ascii="Cambria" w:cs="Cambria" w:eastAsia="Cambria" w:hAnsi="Cambria"/>
            <w:color w:val="4a86e8"/>
            <w:rtl w:val="0"/>
          </w:rPr>
          <w:t xml:space="preserve">as</w:t>
        </w:r>
      </w:ins>
      <w:del w:author="Kelly Eckenrode" w:id="16" w:date="2021-06-21T23:37:52Z">
        <w:r w:rsidDel="00000000" w:rsidR="00000000" w:rsidRPr="00000000">
          <w:rPr>
            <w:rFonts w:ascii="Cambria" w:cs="Cambria" w:eastAsia="Cambria" w:hAnsi="Cambria"/>
            <w:color w:val="4a86e8"/>
            <w:rtl w:val="0"/>
          </w:rPr>
          <w:delText xml:space="preserve">than</w:delText>
        </w:r>
      </w:del>
      <w:r w:rsidDel="00000000" w:rsidR="00000000" w:rsidRPr="00000000">
        <w:rPr>
          <w:rFonts w:ascii="Cambria" w:cs="Cambria" w:eastAsia="Cambria" w:hAnsi="Cambria"/>
          <w:color w:val="4a86e8"/>
          <w:rtl w:val="0"/>
        </w:rPr>
        <w:t xml:space="preserve"> the WT cells. Interestingly the timing of the application of the external forces is critical in being able to restore WT survival. </w:t>
      </w:r>
      <w:commentRangeStart w:id="45"/>
      <w:r w:rsidDel="00000000" w:rsidR="00000000" w:rsidRPr="00000000">
        <w:rPr>
          <w:rFonts w:ascii="Cambria" w:cs="Cambria" w:eastAsia="Cambria" w:hAnsi="Cambria"/>
          <w:color w:val="4a86e8"/>
          <w:rtl w:val="0"/>
        </w:rPr>
        <w:t xml:space="preserve">This is reminiscent of the existence of time windows for the efficacy of certain cues during development.</w:t>
      </w:r>
      <w:commentRangeEnd w:id="45"/>
      <w:r w:rsidDel="00000000" w:rsidR="00000000" w:rsidRPr="00000000">
        <w:commentReference w:id="45"/>
      </w:r>
      <w:r w:rsidDel="00000000" w:rsidR="00000000" w:rsidRPr="00000000">
        <w:rPr>
          <w:rFonts w:ascii="Cambria" w:cs="Cambria" w:eastAsia="Cambria" w:hAnsi="Cambria"/>
          <w:color w:val="4a86e8"/>
          <w:rtl w:val="0"/>
        </w:rPr>
        <w:t xml:space="preserve"> Tfp both power the dynamical formation of microcolonies and are the </w:t>
      </w:r>
      <w:commentRangeStart w:id="46"/>
      <w:r w:rsidDel="00000000" w:rsidR="00000000" w:rsidRPr="00000000">
        <w:rPr>
          <w:rFonts w:ascii="Cambria" w:cs="Cambria" w:eastAsia="Cambria" w:hAnsi="Cambria"/>
          <w:color w:val="4a86e8"/>
          <w:rtl w:val="0"/>
        </w:rPr>
        <w:t xml:space="preserve">most obvious choice for being the mechanosensor that triggers gene expression changes</w:t>
      </w:r>
      <w:commentRangeEnd w:id="46"/>
      <w:r w:rsidDel="00000000" w:rsidR="00000000" w:rsidRPr="00000000">
        <w:commentReference w:id="46"/>
      </w:r>
      <w:r w:rsidDel="00000000" w:rsidR="00000000" w:rsidRPr="00000000">
        <w:rPr>
          <w:rFonts w:ascii="Cambria" w:cs="Cambria" w:eastAsia="Cambria" w:hAnsi="Cambria"/>
          <w:color w:val="4a86e8"/>
          <w:rtl w:val="0"/>
        </w:rPr>
        <w:t xml:space="preserve">. Ng does</w:t>
      </w:r>
      <w:ins w:author="Kelly Eckenrode" w:id="17" w:date="2021-06-21T23:36:14Z">
        <w:r w:rsidDel="00000000" w:rsidR="00000000" w:rsidRPr="00000000">
          <w:rPr>
            <w:rFonts w:ascii="Cambria" w:cs="Cambria" w:eastAsia="Cambria" w:hAnsi="Cambria"/>
            <w:color w:val="4a86e8"/>
            <w:rtl w:val="0"/>
          </w:rPr>
          <w:t xml:space="preserve"> not</w:t>
        </w:r>
      </w:ins>
      <w:del w:author="Kelly Eckenrode" w:id="17" w:date="2021-06-21T23:36:14Z">
        <w:r w:rsidDel="00000000" w:rsidR="00000000" w:rsidRPr="00000000">
          <w:rPr>
            <w:rFonts w:ascii="Cambria" w:cs="Cambria" w:eastAsia="Cambria" w:hAnsi="Cambria"/>
            <w:color w:val="4a86e8"/>
            <w:rtl w:val="0"/>
          </w:rPr>
          <w:delText xml:space="preserve">n’t</w:delText>
        </w:r>
      </w:del>
      <w:r w:rsidDel="00000000" w:rsidR="00000000" w:rsidRPr="00000000">
        <w:rPr>
          <w:rFonts w:ascii="Cambria" w:cs="Cambria" w:eastAsia="Cambria" w:hAnsi="Cambria"/>
          <w:color w:val="4a86e8"/>
          <w:rtl w:val="0"/>
        </w:rPr>
        <w:t xml:space="preserve"> seem to possess genetically the two pathways that have been explored in Tfp based mechanosensing in single cells (the ChP chemosensory pathway and c-diGMP </w:t>
      </w:r>
      <w:commentRangeStart w:id="47"/>
      <w:r w:rsidDel="00000000" w:rsidR="00000000" w:rsidRPr="00000000">
        <w:rPr>
          <w:rFonts w:ascii="Cambria" w:cs="Cambria" w:eastAsia="Cambria" w:hAnsi="Cambria"/>
          <w:color w:val="4a86e8"/>
          <w:rtl w:val="0"/>
        </w:rPr>
        <w:t xml:space="preserve">pathways</w:t>
      </w:r>
      <w:commentRangeEnd w:id="47"/>
      <w:r w:rsidDel="00000000" w:rsidR="00000000" w:rsidRPr="00000000">
        <w:commentReference w:id="47"/>
      </w:r>
      <w:r w:rsidDel="00000000" w:rsidR="00000000" w:rsidRPr="00000000">
        <w:rPr>
          <w:rFonts w:ascii="Cambria" w:cs="Cambria" w:eastAsia="Cambria" w:hAnsi="Cambria"/>
          <w:color w:val="4a86e8"/>
          <w:rtl w:val="0"/>
        </w:rPr>
        <w:t xml:space="preserve">). In the case of Ng, the time for impact of forces on gene expression seems to be on the order of hours compared to minutes in other species. It is tantalizing to think that Tfp mechanosensation could be done differently in Ng, maybe directly linked to a change of quaternary structure of the pilus itself</w:t>
      </w:r>
      <w:hyperlink r:id="rId17">
        <w:r w:rsidDel="00000000" w:rsidR="00000000" w:rsidRPr="00000000">
          <w:rPr>
            <w:rFonts w:ascii="Cambria" w:cs="Cambria" w:eastAsia="Cambria" w:hAnsi="Cambria"/>
            <w:color w:val="4a86e8"/>
            <w:vertAlign w:val="baseline"/>
            <w:rtl w:val="0"/>
          </w:rPr>
          <w:t xml:space="preserve">(Biais et al. 2010)</w:t>
        </w:r>
      </w:hyperlink>
      <w:r w:rsidDel="00000000" w:rsidR="00000000" w:rsidRPr="00000000">
        <w:rPr>
          <w:rFonts w:ascii="Cambria" w:cs="Cambria" w:eastAsia="Cambria" w:hAnsi="Cambria"/>
          <w:color w:val="4a86e8"/>
          <w:rtl w:val="0"/>
        </w:rPr>
        <w:t xml:space="preserve">. </w:t>
      </w:r>
    </w:p>
    <w:p w:rsidR="00000000" w:rsidDel="00000000" w:rsidP="00000000" w:rsidRDefault="00000000" w:rsidRPr="00000000" w14:paraId="0000005D">
      <w:pPr>
        <w:pageBreakBefore w:val="0"/>
        <w:shd w:fill="ffffff" w:val="clear"/>
        <w:spacing w:line="480" w:lineRule="auto"/>
        <w:ind w:firstLine="720"/>
        <w:rPr>
          <w:rFonts w:ascii="Cambria" w:cs="Cambria" w:eastAsia="Cambria" w:hAnsi="Cambria"/>
          <w:color w:val="4a86e8"/>
        </w:rPr>
      </w:pPr>
      <w:r w:rsidDel="00000000" w:rsidR="00000000" w:rsidRPr="00000000">
        <w:rPr>
          <w:rFonts w:ascii="Cambria" w:cs="Cambria" w:eastAsia="Cambria" w:hAnsi="Cambria"/>
          <w:color w:val="4a86e8"/>
          <w:rtl w:val="0"/>
        </w:rPr>
        <w:t xml:space="preserve">The mechanisms of resistance to antibiotics have been mostly characterized in planktonic bacteria</w:t>
      </w:r>
      <w:ins w:author="Kelly Eckenrode" w:id="18" w:date="2021-06-22T11:01:30Z">
        <w:r w:rsidDel="00000000" w:rsidR="00000000" w:rsidRPr="00000000">
          <w:rPr>
            <w:rFonts w:ascii="Cambria" w:cs="Cambria" w:eastAsia="Cambria" w:hAnsi="Cambria"/>
            <w:color w:val="4a86e8"/>
            <w:rtl w:val="0"/>
          </w:rPr>
          <w:t xml:space="preserve">, </w:t>
        </w:r>
      </w:ins>
      <w:del w:author="Kelly Eckenrode" w:id="18" w:date="2021-06-22T11:01:30Z">
        <w:r w:rsidDel="00000000" w:rsidR="00000000" w:rsidRPr="00000000">
          <w:rPr>
            <w:rFonts w:ascii="Cambria" w:cs="Cambria" w:eastAsia="Cambria" w:hAnsi="Cambria"/>
            <w:color w:val="4a86e8"/>
            <w:rtl w:val="0"/>
          </w:rPr>
          <w:delText xml:space="preserve">. Y</w:delText>
        </w:r>
      </w:del>
      <w:ins w:author="Kelly Eckenrode" w:id="18" w:date="2021-06-22T11:01:30Z">
        <w:r w:rsidDel="00000000" w:rsidR="00000000" w:rsidRPr="00000000">
          <w:rPr>
            <w:rFonts w:ascii="Cambria" w:cs="Cambria" w:eastAsia="Cambria" w:hAnsi="Cambria"/>
            <w:color w:val="4a86e8"/>
            <w:rtl w:val="0"/>
          </w:rPr>
          <w:t xml:space="preserve">y</w:t>
        </w:r>
      </w:ins>
      <w:r w:rsidDel="00000000" w:rsidR="00000000" w:rsidRPr="00000000">
        <w:rPr>
          <w:rFonts w:ascii="Cambria" w:cs="Cambria" w:eastAsia="Cambria" w:hAnsi="Cambria"/>
          <w:color w:val="4a86e8"/>
          <w:rtl w:val="0"/>
        </w:rPr>
        <w:t xml:space="preserve">et, </w:t>
      </w:r>
      <w:ins w:author="Kelly Eckenrode" w:id="19" w:date="2021-06-22T11:02:03Z">
        <w:r w:rsidDel="00000000" w:rsidR="00000000" w:rsidRPr="00000000">
          <w:rPr>
            <w:rFonts w:ascii="Cambria" w:cs="Cambria" w:eastAsia="Cambria" w:hAnsi="Cambria"/>
            <w:color w:val="4a86e8"/>
            <w:rtl w:val="0"/>
          </w:rPr>
          <w:t xml:space="preserve">even </w:t>
        </w:r>
        <w:r w:rsidDel="00000000" w:rsidR="00000000" w:rsidRPr="00000000">
          <w:rPr>
            <w:rFonts w:ascii="Cambria" w:cs="Cambria" w:eastAsia="Cambria" w:hAnsi="Cambria"/>
            <w:color w:val="4a86e8"/>
            <w:rtl w:val="0"/>
          </w:rPr>
          <w:t xml:space="preserve">though microcolonies</w:t>
        </w:r>
        <w:del w:author="Kelly Eckenrode" w:id="19" w:date="2021-06-22T11:02:03Z">
          <w:r w:rsidDel="00000000" w:rsidR="00000000" w:rsidRPr="00000000">
            <w:rPr>
              <w:rFonts w:ascii="Cambria" w:cs="Cambria" w:eastAsia="Cambria" w:hAnsi="Cambria"/>
              <w:color w:val="4a86e8"/>
              <w:rtl w:val="0"/>
            </w:rPr>
            <w:delText xml:space="preserve">though are the most </w:delText>
          </w:r>
        </w:del>
      </w:ins>
      <w:del w:author="Kelly Eckenrode" w:id="19" w:date="2021-06-22T11:02:03Z">
        <w:r w:rsidDel="00000000" w:rsidR="00000000" w:rsidRPr="00000000">
          <w:rPr>
            <w:rFonts w:ascii="Cambria" w:cs="Cambria" w:eastAsia="Cambria" w:hAnsi="Cambria"/>
            <w:color w:val="4a86e8"/>
            <w:rtl w:val="0"/>
          </w:rPr>
          <w:delText xml:space="preserve">we now know how prevalent microcolonies</w:delText>
        </w:r>
      </w:del>
      <w:r w:rsidDel="00000000" w:rsidR="00000000" w:rsidRPr="00000000">
        <w:rPr>
          <w:rFonts w:ascii="Cambria" w:cs="Cambria" w:eastAsia="Cambria" w:hAnsi="Cambria"/>
          <w:color w:val="4a86e8"/>
          <w:rtl w:val="0"/>
        </w:rPr>
        <w:t xml:space="preserve"> and biofilm</w:t>
      </w:r>
      <w:ins w:author="Kelly Eckenrode" w:id="20" w:date="2021-06-22T11:01:45Z">
        <w:r w:rsidDel="00000000" w:rsidR="00000000" w:rsidRPr="00000000">
          <w:rPr>
            <w:rFonts w:ascii="Cambria" w:cs="Cambria" w:eastAsia="Cambria" w:hAnsi="Cambria"/>
            <w:color w:val="4a86e8"/>
            <w:rtl w:val="0"/>
          </w:rPr>
          <w:t xml:space="preserve">s</w:t>
        </w:r>
      </w:ins>
      <w:del w:author="Kelly Eckenrode" w:id="20" w:date="2021-06-22T11:01:45Z">
        <w:r w:rsidDel="00000000" w:rsidR="00000000" w:rsidRPr="00000000">
          <w:rPr>
            <w:rFonts w:ascii="Cambria" w:cs="Cambria" w:eastAsia="Cambria" w:hAnsi="Cambria"/>
            <w:color w:val="4a86e8"/>
            <w:rtl w:val="0"/>
          </w:rPr>
          <w:delText xml:space="preserve">s are</w:delText>
        </w:r>
      </w:del>
      <w:ins w:author="Kelly Eckenrode" w:id="20" w:date="2021-06-22T11:01:45Z">
        <w:r w:rsidDel="00000000" w:rsidR="00000000" w:rsidRPr="00000000">
          <w:rPr>
            <w:rFonts w:ascii="Cambria" w:cs="Cambria" w:eastAsia="Cambria" w:hAnsi="Cambria"/>
            <w:color w:val="4a86e8"/>
            <w:rtl w:val="0"/>
          </w:rPr>
          <w:t xml:space="preserve"> are the most prevalent</w:t>
        </w:r>
      </w:ins>
      <w:r w:rsidDel="00000000" w:rsidR="00000000" w:rsidRPr="00000000">
        <w:rPr>
          <w:rFonts w:ascii="Cambria" w:cs="Cambria" w:eastAsia="Cambria" w:hAnsi="Cambria"/>
          <w:color w:val="4a86e8"/>
          <w:rtl w:val="0"/>
        </w:rPr>
        <w:t xml:space="preserve">. An obvious issue within biofilms is the ability of the antibiotics to penetrate within the biofilm</w:t>
      </w:r>
      <w:hyperlink r:id="rId18">
        <w:r w:rsidDel="00000000" w:rsidR="00000000" w:rsidRPr="00000000">
          <w:rPr>
            <w:rFonts w:ascii="Cambria" w:cs="Cambria" w:eastAsia="Cambria" w:hAnsi="Cambria"/>
            <w:color w:val="4a86e8"/>
            <w:vertAlign w:val="baseline"/>
            <w:rtl w:val="0"/>
          </w:rPr>
          <w:t xml:space="preserve">(Lebeaux, Ghigo, and Beloin 2014)</w:t>
        </w:r>
      </w:hyperlink>
      <w:r w:rsidDel="00000000" w:rsidR="00000000" w:rsidRPr="00000000">
        <w:rPr>
          <w:rFonts w:ascii="Cambria" w:cs="Cambria" w:eastAsia="Cambria" w:hAnsi="Cambria"/>
          <w:color w:val="4a86e8"/>
          <w:rtl w:val="0"/>
        </w:rPr>
        <w:t xml:space="preserve">. This is not an issue in the case of a Ng microcolony with a diameter of less than 20 microns. Biofilms also represent a different physiological state for the bacteria, and the link between metabolism and resistance to antibiotics is now coming to the fore</w:t>
      </w:r>
      <w:hyperlink r:id="rId19">
        <w:r w:rsidDel="00000000" w:rsidR="00000000" w:rsidRPr="00000000">
          <w:rPr>
            <w:rFonts w:ascii="Cambria" w:cs="Cambria" w:eastAsia="Cambria" w:hAnsi="Cambria"/>
            <w:color w:val="4a86e8"/>
            <w:vertAlign w:val="baseline"/>
            <w:rtl w:val="0"/>
          </w:rPr>
          <w:t xml:space="preserve">(Stokes et al. 2019; Baquero and Levin 2021)</w:t>
        </w:r>
      </w:hyperlink>
      <w:r w:rsidDel="00000000" w:rsidR="00000000" w:rsidRPr="00000000">
        <w:rPr>
          <w:rFonts w:ascii="Cambria" w:cs="Cambria" w:eastAsia="Cambria" w:hAnsi="Cambria"/>
          <w:color w:val="4a86e8"/>
          <w:rtl w:val="0"/>
        </w:rPr>
        <w:t xml:space="preserve">. </w:t>
      </w:r>
      <w:commentRangeStart w:id="48"/>
      <w:commentRangeStart w:id="49"/>
      <w:r w:rsidDel="00000000" w:rsidR="00000000" w:rsidRPr="00000000">
        <w:rPr>
          <w:rFonts w:ascii="Cambria" w:cs="Cambria" w:eastAsia="Cambria" w:hAnsi="Cambria"/>
          <w:color w:val="4a86e8"/>
          <w:rtl w:val="0"/>
        </w:rPr>
        <w:t xml:space="preserve">In many systems reducing bacterial metabolism is a powerful and often underestimated means to gain resistance to a wide range of antibiotics</w:t>
      </w:r>
      <w:hyperlink r:id="rId20">
        <w:r w:rsidDel="00000000" w:rsidR="00000000" w:rsidRPr="00000000">
          <w:rPr>
            <w:rFonts w:ascii="Cambria" w:cs="Cambria" w:eastAsia="Cambria" w:hAnsi="Cambria"/>
            <w:color w:val="4a86e8"/>
            <w:vertAlign w:val="baseline"/>
            <w:rtl w:val="0"/>
          </w:rPr>
          <w:t xml:space="preserve">(Lopatkin et al. 2021)</w:t>
        </w:r>
      </w:hyperlink>
      <w:r w:rsidDel="00000000" w:rsidR="00000000" w:rsidRPr="00000000">
        <w:rPr>
          <w:rFonts w:ascii="Cambria" w:cs="Cambria" w:eastAsia="Cambria" w:hAnsi="Cambria"/>
          <w:color w:val="4a86e8"/>
          <w:rtl w:val="0"/>
        </w:rPr>
        <w:t xml:space="preserve">.</w:t>
      </w:r>
      <w:commentRangeEnd w:id="48"/>
      <w:r w:rsidDel="00000000" w:rsidR="00000000" w:rsidRPr="00000000">
        <w:commentReference w:id="48"/>
      </w:r>
      <w:commentRangeEnd w:id="49"/>
      <w:r w:rsidDel="00000000" w:rsidR="00000000" w:rsidRPr="00000000">
        <w:commentReference w:id="49"/>
      </w:r>
      <w:r w:rsidDel="00000000" w:rsidR="00000000" w:rsidRPr="00000000">
        <w:rPr>
          <w:rFonts w:ascii="Cambria" w:cs="Cambria" w:eastAsia="Cambria" w:hAnsi="Cambria"/>
          <w:color w:val="4a86e8"/>
          <w:rtl w:val="0"/>
        </w:rPr>
        <w:t xml:space="preserve"> So if mechanical cues can modify bacterial physiology they can in turn modulate bacterial susceptibility to antibiotics. A recent example of feedback loop between mechanical cues and resistance to antibiotics was published in the case of single </w:t>
      </w:r>
      <w:r w:rsidDel="00000000" w:rsidR="00000000" w:rsidRPr="00000000">
        <w:rPr>
          <w:rFonts w:ascii="Cambria" w:cs="Cambria" w:eastAsia="Cambria" w:hAnsi="Cambria"/>
          <w:i w:val="1"/>
          <w:color w:val="4a86e8"/>
          <w:rtl w:val="0"/>
        </w:rPr>
        <w:t xml:space="preserve">Caulobacter crescentus</w:t>
      </w:r>
      <w:r w:rsidDel="00000000" w:rsidR="00000000" w:rsidRPr="00000000">
        <w:rPr>
          <w:rFonts w:ascii="Cambria" w:cs="Cambria" w:eastAsia="Cambria" w:hAnsi="Cambria"/>
          <w:color w:val="4a86e8"/>
          <w:rtl w:val="0"/>
        </w:rPr>
        <w:t xml:space="preserve"> cells</w:t>
      </w:r>
      <w:hyperlink r:id="rId21">
        <w:r w:rsidDel="00000000" w:rsidR="00000000" w:rsidRPr="00000000">
          <w:rPr>
            <w:rFonts w:ascii="Cambria" w:cs="Cambria" w:eastAsia="Cambria" w:hAnsi="Cambria"/>
            <w:color w:val="4a86e8"/>
            <w:vertAlign w:val="baseline"/>
            <w:rtl w:val="0"/>
          </w:rPr>
          <w:t xml:space="preserve">(Banerjee et al. 2021)</w:t>
        </w:r>
      </w:hyperlink>
      <w:r w:rsidDel="00000000" w:rsidR="00000000" w:rsidRPr="00000000">
        <w:rPr>
          <w:rFonts w:ascii="Cambria" w:cs="Cambria" w:eastAsia="Cambria" w:hAnsi="Cambria"/>
          <w:color w:val="4a86e8"/>
          <w:rtl w:val="0"/>
        </w:rPr>
        <w:t xml:space="preserve">. </w:t>
      </w:r>
      <w:r w:rsidDel="00000000" w:rsidR="00000000" w:rsidRPr="00000000">
        <w:rPr>
          <w:rFonts w:ascii="Cambria" w:cs="Cambria" w:eastAsia="Cambria" w:hAnsi="Cambria"/>
          <w:i w:val="1"/>
          <w:color w:val="4a86e8"/>
          <w:rtl w:val="0"/>
        </w:rPr>
        <w:t xml:space="preserve">Vibrio cholerae</w:t>
      </w:r>
      <w:r w:rsidDel="00000000" w:rsidR="00000000" w:rsidRPr="00000000">
        <w:rPr>
          <w:rFonts w:ascii="Cambria" w:cs="Cambria" w:eastAsia="Cambria" w:hAnsi="Cambria"/>
          <w:color w:val="4a86e8"/>
          <w:rtl w:val="0"/>
        </w:rPr>
        <w:t xml:space="preserve"> microcolonies are also physically modified during antibiotic treatment</w:t>
      </w:r>
      <w:hyperlink r:id="rId22">
        <w:r w:rsidDel="00000000" w:rsidR="00000000" w:rsidRPr="00000000">
          <w:rPr>
            <w:rFonts w:ascii="Cambria" w:cs="Cambria" w:eastAsia="Cambria" w:hAnsi="Cambria"/>
            <w:color w:val="4a86e8"/>
            <w:vertAlign w:val="baseline"/>
            <w:rtl w:val="0"/>
          </w:rPr>
          <w:t xml:space="preserve">(Díaz-Pascual et al. 2019)</w:t>
        </w:r>
      </w:hyperlink>
      <w:r w:rsidDel="00000000" w:rsidR="00000000" w:rsidRPr="00000000">
        <w:rPr>
          <w:rFonts w:ascii="Cambria" w:cs="Cambria" w:eastAsia="Cambria" w:hAnsi="Cambria"/>
          <w:color w:val="4a86e8"/>
          <w:rtl w:val="0"/>
        </w:rPr>
        <w:t xml:space="preserve">. </w:t>
      </w:r>
      <w:ins w:author="Kelly Eckenrode" w:id="21" w:date="2021-06-22T11:03:27Z">
        <w:r w:rsidDel="00000000" w:rsidR="00000000" w:rsidRPr="00000000">
          <w:rPr>
            <w:rFonts w:ascii="Cambria" w:cs="Cambria" w:eastAsia="Cambria" w:hAnsi="Cambria"/>
            <w:color w:val="4a86e8"/>
            <w:rtl w:val="0"/>
          </w:rPr>
          <w:t xml:space="preserve">R</w:t>
        </w:r>
      </w:ins>
      <w:del w:author="Kelly Eckenrode" w:id="21" w:date="2021-06-22T11:03:27Z">
        <w:r w:rsidDel="00000000" w:rsidR="00000000" w:rsidRPr="00000000">
          <w:rPr>
            <w:rFonts w:ascii="Cambria" w:cs="Cambria" w:eastAsia="Cambria" w:hAnsi="Cambria"/>
            <w:color w:val="4a86e8"/>
            <w:rtl w:val="0"/>
          </w:rPr>
          <w:delText xml:space="preserve">And r</w:delText>
        </w:r>
      </w:del>
      <w:r w:rsidDel="00000000" w:rsidR="00000000" w:rsidRPr="00000000">
        <w:rPr>
          <w:rFonts w:ascii="Cambria" w:cs="Cambria" w:eastAsia="Cambria" w:hAnsi="Cambria"/>
          <w:color w:val="4a86e8"/>
          <w:rtl w:val="0"/>
        </w:rPr>
        <w:t xml:space="preserve">ecently it was shown </w:t>
      </w:r>
      <w:ins w:author="Kelly Eckenrode" w:id="22" w:date="2021-06-22T11:03:34Z">
        <w:r w:rsidDel="00000000" w:rsidR="00000000" w:rsidRPr="00000000">
          <w:rPr>
            <w:rFonts w:ascii="Cambria" w:cs="Cambria" w:eastAsia="Cambria" w:hAnsi="Cambria"/>
            <w:color w:val="4a86e8"/>
            <w:rtl w:val="0"/>
          </w:rPr>
          <w:t xml:space="preserve">that</w:t>
        </w:r>
      </w:ins>
      <w:del w:author="Kelly Eckenrode" w:id="22" w:date="2021-06-22T11:03:34Z">
        <w:r w:rsidDel="00000000" w:rsidR="00000000" w:rsidRPr="00000000">
          <w:rPr>
            <w:rFonts w:ascii="Cambria" w:cs="Cambria" w:eastAsia="Cambria" w:hAnsi="Cambria"/>
            <w:color w:val="4a86e8"/>
            <w:rtl w:val="0"/>
          </w:rPr>
          <w:delText xml:space="preserve">the</w:delText>
        </w:r>
      </w:del>
      <w:r w:rsidDel="00000000" w:rsidR="00000000" w:rsidRPr="00000000">
        <w:rPr>
          <w:rFonts w:ascii="Cambria" w:cs="Cambria" w:eastAsia="Cambria" w:hAnsi="Cambria"/>
          <w:color w:val="4a86e8"/>
          <w:rtl w:val="0"/>
        </w:rPr>
        <w:t xml:space="preserve"> antibiotic treatment could change the interactions between cells within a Ng microcolony</w:t>
      </w:r>
      <w:hyperlink r:id="rId23">
        <w:r w:rsidDel="00000000" w:rsidR="00000000" w:rsidRPr="00000000">
          <w:rPr>
            <w:rFonts w:ascii="Cambria" w:cs="Cambria" w:eastAsia="Cambria" w:hAnsi="Cambria"/>
            <w:color w:val="4a86e8"/>
            <w:vertAlign w:val="baseline"/>
            <w:rtl w:val="0"/>
          </w:rPr>
          <w:t xml:space="preserve">(Cronenberg et al. 2021)</w:t>
        </w:r>
      </w:hyperlink>
      <w:r w:rsidDel="00000000" w:rsidR="00000000" w:rsidRPr="00000000">
        <w:rPr>
          <w:rFonts w:ascii="Cambria" w:cs="Cambria" w:eastAsia="Cambria" w:hAnsi="Cambria"/>
          <w:color w:val="4a86e8"/>
          <w:rtl w:val="0"/>
        </w:rPr>
        <w:t xml:space="preserve">. In our study, we show that by affecting the timing of formation of Ng microcolonies, and thus the mechanical history of the cells within the microcolonies, we can change the sensitivity to multiple antibiotics by orders of magnitude. This exemplifies the importance of the feedback between mechanics and physiology.  Affecting the mechanical state of a microcolony could have a dramatic impact on its susceptibility to antibiotics and opens the door to reducing antibiotics resistance. </w:t>
      </w:r>
      <w:commentRangeStart w:id="50"/>
      <w:r w:rsidDel="00000000" w:rsidR="00000000" w:rsidRPr="00000000">
        <w:rPr>
          <w:rtl w:val="0"/>
        </w:rPr>
      </w:r>
    </w:p>
    <w:p w:rsidR="00000000" w:rsidDel="00000000" w:rsidP="00000000" w:rsidRDefault="00000000" w:rsidRPr="00000000" w14:paraId="0000005E">
      <w:pPr>
        <w:pageBreakBefore w:val="0"/>
        <w:shd w:fill="ffffff" w:val="clear"/>
        <w:spacing w:line="480" w:lineRule="auto"/>
        <w:ind w:firstLine="720"/>
        <w:rPr>
          <w:rFonts w:ascii="Cambria" w:cs="Cambria" w:eastAsia="Cambria" w:hAnsi="Cambria"/>
          <w:color w:val="4a86e8"/>
        </w:rPr>
      </w:pPr>
      <w:commentRangeEnd w:id="50"/>
      <w:r w:rsidDel="00000000" w:rsidR="00000000" w:rsidRPr="00000000">
        <w:commentReference w:id="50"/>
      </w:r>
      <w:r w:rsidDel="00000000" w:rsidR="00000000" w:rsidRPr="00000000">
        <w:rPr>
          <w:rFonts w:ascii="Cambria" w:cs="Cambria" w:eastAsia="Cambria" w:hAnsi="Cambria"/>
          <w:color w:val="4a86e8"/>
          <w:rtl w:val="0"/>
        </w:rPr>
        <w:t xml:space="preserve">In this study, we show that both internal and external forces can affect the </w:t>
      </w:r>
      <w:commentRangeStart w:id="51"/>
      <w:r w:rsidDel="00000000" w:rsidR="00000000" w:rsidRPr="00000000">
        <w:rPr>
          <w:rFonts w:ascii="Cambria" w:cs="Cambria" w:eastAsia="Cambria" w:hAnsi="Cambria"/>
          <w:color w:val="4a86e8"/>
          <w:rtl w:val="0"/>
        </w:rPr>
        <w:t xml:space="preserve">spatiotemporal expression of genes within Ng microcolonies. This</w:t>
      </w:r>
      <w:del w:author="Kelly Eckenrode" w:id="23" w:date="2021-06-23T13:58:39Z">
        <w:r w:rsidDel="00000000" w:rsidR="00000000" w:rsidRPr="00000000">
          <w:rPr>
            <w:rFonts w:ascii="Cambria" w:cs="Cambria" w:eastAsia="Cambria" w:hAnsi="Cambria"/>
            <w:color w:val="4a86e8"/>
            <w:rtl w:val="0"/>
          </w:rPr>
          <w:delText xml:space="preserve"> </w:delText>
        </w:r>
      </w:del>
      <w:ins w:author="Kelly Eckenrode" w:id="23" w:date="2021-06-23T13:58:39Z">
        <w:r w:rsidDel="00000000" w:rsidR="00000000" w:rsidRPr="00000000">
          <w:rPr>
            <w:rFonts w:ascii="Cambria" w:cs="Cambria" w:eastAsia="Cambria" w:hAnsi="Cambria"/>
            <w:color w:val="4a86e8"/>
            <w:rtl w:val="0"/>
          </w:rPr>
          <w:t xml:space="preserve"> </w:t>
        </w:r>
      </w:ins>
      <w:del w:author="Kelly Eckenrode" w:id="23" w:date="2021-06-23T13:58:39Z">
        <w:r w:rsidDel="00000000" w:rsidR="00000000" w:rsidRPr="00000000">
          <w:rPr>
            <w:rFonts w:ascii="Cambria" w:cs="Cambria" w:eastAsia="Cambria" w:hAnsi="Cambria"/>
            <w:color w:val="4a86e8"/>
            <w:rtl w:val="0"/>
          </w:rPr>
          <w:delText xml:space="preserve">fully demonstrates</w:delText>
        </w:r>
      </w:del>
      <w:ins w:author="Kelly Eckenrode" w:id="23" w:date="2021-06-23T13:58:39Z">
        <w:r w:rsidDel="00000000" w:rsidR="00000000" w:rsidRPr="00000000">
          <w:rPr>
            <w:rFonts w:ascii="Cambria" w:cs="Cambria" w:eastAsia="Cambria" w:hAnsi="Cambria"/>
            <w:color w:val="4a86e8"/>
            <w:rtl w:val="0"/>
          </w:rPr>
          <w:t xml:space="preserve"> provides further</w:t>
        </w:r>
      </w:ins>
      <w:r w:rsidDel="00000000" w:rsidR="00000000" w:rsidRPr="00000000">
        <w:rPr>
          <w:rFonts w:ascii="Cambria" w:cs="Cambria" w:eastAsia="Cambria" w:hAnsi="Cambria"/>
          <w:color w:val="4a86e8"/>
          <w:rtl w:val="0"/>
        </w:rPr>
        <w:t xml:space="preserve"> </w:t>
      </w:r>
      <w:ins w:author="Kelly Eckenrode" w:id="24" w:date="2021-06-23T13:58:48Z">
        <w:r w:rsidDel="00000000" w:rsidR="00000000" w:rsidRPr="00000000">
          <w:rPr>
            <w:rFonts w:ascii="Cambria" w:cs="Cambria" w:eastAsia="Cambria" w:hAnsi="Cambria"/>
            <w:color w:val="4a86e8"/>
            <w:rtl w:val="0"/>
          </w:rPr>
          <w:t xml:space="preserve">evidence </w:t>
        </w:r>
      </w:ins>
      <w:r w:rsidDel="00000000" w:rsidR="00000000" w:rsidRPr="00000000">
        <w:rPr>
          <w:rFonts w:ascii="Cambria" w:cs="Cambria" w:eastAsia="Cambria" w:hAnsi="Cambria"/>
          <w:color w:val="4a86e8"/>
          <w:rtl w:val="0"/>
        </w:rPr>
        <w:t xml:space="preserve">that the mechanical forces within microcolonies can shape their physiology. </w:t>
      </w:r>
      <w:del w:author="Kelly Eckenrode" w:id="25" w:date="2021-06-23T14:03:34Z">
        <w:commentRangeEnd w:id="51"/>
        <w:r w:rsidDel="00000000" w:rsidR="00000000" w:rsidRPr="00000000">
          <w:commentReference w:id="51"/>
        </w:r>
        <w:r w:rsidDel="00000000" w:rsidR="00000000" w:rsidRPr="00000000">
          <w:rPr>
            <w:rFonts w:ascii="Cambria" w:cs="Cambria" w:eastAsia="Cambria" w:hAnsi="Cambria"/>
            <w:color w:val="4a86e8"/>
            <w:rtl w:val="0"/>
          </w:rPr>
          <w:delText xml:space="preserve">Taken together the observations of the present study </w:delText>
        </w:r>
      </w:del>
      <w:ins w:author="Kelly Eckenrode" w:id="25" w:date="2021-06-23T14:03:34Z">
        <w:r w:rsidDel="00000000" w:rsidR="00000000" w:rsidRPr="00000000">
          <w:rPr>
            <w:rFonts w:ascii="Cambria" w:cs="Cambria" w:eastAsia="Cambria" w:hAnsi="Cambria"/>
            <w:color w:val="4a86e8"/>
            <w:rtl w:val="0"/>
          </w:rPr>
          <w:t xml:space="preserve">Our results </w:t>
        </w:r>
      </w:ins>
      <w:r w:rsidDel="00000000" w:rsidR="00000000" w:rsidRPr="00000000">
        <w:rPr>
          <w:rFonts w:ascii="Cambria" w:cs="Cambria" w:eastAsia="Cambria" w:hAnsi="Cambria"/>
          <w:color w:val="4a86e8"/>
          <w:rtl w:val="0"/>
        </w:rPr>
        <w:t xml:space="preserve">converge toward the </w:t>
      </w:r>
      <w:del w:author="Kelly Eckenrode" w:id="26" w:date="2021-06-23T14:04:22Z">
        <w:r w:rsidDel="00000000" w:rsidR="00000000" w:rsidRPr="00000000">
          <w:rPr>
            <w:rFonts w:ascii="Cambria" w:cs="Cambria" w:eastAsia="Cambria" w:hAnsi="Cambria"/>
            <w:color w:val="4a86e8"/>
            <w:rtl w:val="0"/>
          </w:rPr>
          <w:delText xml:space="preserve">following </w:delText>
        </w:r>
      </w:del>
      <w:ins w:author="Kelly Eckenrode" w:id="26" w:date="2021-06-23T14:04:22Z">
        <w:r w:rsidDel="00000000" w:rsidR="00000000" w:rsidRPr="00000000">
          <w:rPr>
            <w:rFonts w:ascii="Cambria" w:cs="Cambria" w:eastAsia="Cambria" w:hAnsi="Cambria"/>
            <w:color w:val="4a86e8"/>
            <w:rtl w:val="0"/>
          </w:rPr>
          <w:t xml:space="preserve"> proposed </w:t>
        </w:r>
      </w:ins>
      <w:r w:rsidDel="00000000" w:rsidR="00000000" w:rsidRPr="00000000">
        <w:rPr>
          <w:rFonts w:ascii="Cambria" w:cs="Cambria" w:eastAsia="Cambria" w:hAnsi="Cambria"/>
          <w:color w:val="4a86e8"/>
          <w:rtl w:val="0"/>
        </w:rPr>
        <w:t xml:space="preserve">model: as the cycles of elongation and retraction of Tfp bring Ng cells together to form microcolonies the same Tfp are sensing the forces that the cells are experiencing. These mechanical cues are integrated over hours to lead to the expression of specific genes in defined spatiotemporal patterns. The understanding of this entire mechanism, while beyond the scope of this study, is ripe with </w:t>
      </w:r>
      <w:del w:author="Kelly Eckenrode" w:id="27" w:date="2021-06-23T14:05:47Z">
        <w:r w:rsidDel="00000000" w:rsidR="00000000" w:rsidRPr="00000000">
          <w:rPr>
            <w:rFonts w:ascii="Cambria" w:cs="Cambria" w:eastAsia="Cambria" w:hAnsi="Cambria"/>
            <w:color w:val="4a86e8"/>
            <w:rtl w:val="0"/>
          </w:rPr>
          <w:delText xml:space="preserve">exciting </w:delText>
        </w:r>
      </w:del>
      <w:r w:rsidDel="00000000" w:rsidR="00000000" w:rsidRPr="00000000">
        <w:rPr>
          <w:rFonts w:ascii="Cambria" w:cs="Cambria" w:eastAsia="Cambria" w:hAnsi="Cambria"/>
          <w:color w:val="4a86e8"/>
          <w:rtl w:val="0"/>
        </w:rPr>
        <w:t xml:space="preserve">possibilities, from </w:t>
      </w:r>
      <w:ins w:author="Kelly Eckenrode" w:id="28" w:date="2021-06-23T14:05:58Z">
        <w:r w:rsidDel="00000000" w:rsidR="00000000" w:rsidRPr="00000000">
          <w:rPr>
            <w:rFonts w:ascii="Cambria" w:cs="Cambria" w:eastAsia="Cambria" w:hAnsi="Cambria"/>
            <w:color w:val="4a86e8"/>
            <w:rtl w:val="0"/>
          </w:rPr>
          <w:t xml:space="preserve"> understanding </w:t>
        </w:r>
      </w:ins>
      <w:del w:author="Kelly Eckenrode" w:id="28" w:date="2021-06-23T14:05:58Z">
        <w:r w:rsidDel="00000000" w:rsidR="00000000" w:rsidRPr="00000000">
          <w:rPr>
            <w:rFonts w:ascii="Cambria" w:cs="Cambria" w:eastAsia="Cambria" w:hAnsi="Cambria"/>
            <w:color w:val="4a86e8"/>
            <w:rtl w:val="0"/>
          </w:rPr>
          <w:delText xml:space="preserve">controlling </w:delText>
        </w:r>
      </w:del>
      <w:r w:rsidDel="00000000" w:rsidR="00000000" w:rsidRPr="00000000">
        <w:rPr>
          <w:rFonts w:ascii="Cambria" w:cs="Cambria" w:eastAsia="Cambria" w:hAnsi="Cambria"/>
          <w:color w:val="4a86e8"/>
          <w:rtl w:val="0"/>
        </w:rPr>
        <w:t xml:space="preserve">antibiotic resistance</w:t>
      </w:r>
      <w:ins w:author="Kelly Eckenrode" w:id="29" w:date="2021-06-23T14:06:09Z">
        <w:r w:rsidDel="00000000" w:rsidR="00000000" w:rsidRPr="00000000">
          <w:rPr>
            <w:rFonts w:ascii="Cambria" w:cs="Cambria" w:eastAsia="Cambria" w:hAnsi="Cambria"/>
            <w:color w:val="4a86e8"/>
            <w:rtl w:val="0"/>
          </w:rPr>
          <w:t xml:space="preserve"> mechanisms</w:t>
        </w:r>
      </w:ins>
      <w:r w:rsidDel="00000000" w:rsidR="00000000" w:rsidRPr="00000000">
        <w:rPr>
          <w:rFonts w:ascii="Cambria" w:cs="Cambria" w:eastAsia="Cambria" w:hAnsi="Cambria"/>
          <w:color w:val="4a86e8"/>
          <w:rtl w:val="0"/>
        </w:rPr>
        <w:t xml:space="preserve"> to optimizing bacterial growth. The primary questions would be to identify the mechanosensor and the </w:t>
      </w:r>
      <w:ins w:author="Kelly Eckenrode" w:id="30" w:date="2021-06-23T14:06:47Z">
        <w:r w:rsidDel="00000000" w:rsidR="00000000" w:rsidRPr="00000000">
          <w:rPr>
            <w:rFonts w:ascii="Cambria" w:cs="Cambria" w:eastAsia="Cambria" w:hAnsi="Cambria"/>
            <w:color w:val="4a86e8"/>
            <w:rtl w:val="0"/>
          </w:rPr>
          <w:t xml:space="preserve">signal transduction </w:t>
        </w:r>
      </w:ins>
      <w:r w:rsidDel="00000000" w:rsidR="00000000" w:rsidRPr="00000000">
        <w:rPr>
          <w:rFonts w:ascii="Cambria" w:cs="Cambria" w:eastAsia="Cambria" w:hAnsi="Cambria"/>
          <w:color w:val="4a86e8"/>
          <w:rtl w:val="0"/>
        </w:rPr>
        <w:t xml:space="preserve">relay mechanisms. We will get to work now:-)</w:t>
      </w:r>
    </w:p>
    <w:p w:rsidR="00000000" w:rsidDel="00000000" w:rsidP="00000000" w:rsidRDefault="00000000" w:rsidRPr="00000000" w14:paraId="0000005F">
      <w:pPr>
        <w:pageBreakBefore w:val="0"/>
        <w:shd w:fill="ffffff" w:val="clear"/>
        <w:spacing w:line="480" w:lineRule="auto"/>
        <w:ind w:firstLine="720"/>
        <w:rPr>
          <w:rFonts w:ascii="Cambria" w:cs="Cambria" w:eastAsia="Cambria" w:hAnsi="Cambria"/>
          <w:color w:val="4a86e8"/>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color w:val="4a86e8"/>
        </w:rPr>
      </w:pPr>
      <w:hyperlink r:id="rId24">
        <w:r w:rsidDel="00000000" w:rsidR="00000000" w:rsidRPr="00000000">
          <w:rPr>
            <w:vertAlign w:val="baseline"/>
            <w:rtl w:val="0"/>
          </w:rPr>
          <w:t xml:space="preserve">Banerjee, Shiladitya, Klevin Lo, Nikola Ojkic, Roisin Stephens, Norbert F. Scherer, and Aaron R. Dinner. 2021. “Mechanical Feedback Promotes Bacterial Adaptation to Antibiotics.” </w:t>
        </w:r>
      </w:hyperlink>
      <w:hyperlink r:id="rId25">
        <w:r w:rsidDel="00000000" w:rsidR="00000000" w:rsidRPr="00000000">
          <w:rPr>
            <w:i w:val="1"/>
            <w:vertAlign w:val="baseline"/>
            <w:rtl w:val="0"/>
          </w:rPr>
          <w:t xml:space="preserve">Nature Physics</w:t>
        </w:r>
      </w:hyperlink>
      <w:hyperlink r:id="rId26">
        <w:r w:rsidDel="00000000" w:rsidR="00000000" w:rsidRPr="00000000">
          <w:rPr>
            <w:vertAlign w:val="baseline"/>
            <w:rtl w:val="0"/>
          </w:rPr>
          <w:t xml:space="preserve"> 17 (3): 403–9. https://doi.org/10.1038/s41567-020-01079-x.</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color w:val="4a86e8"/>
        </w:rPr>
      </w:pPr>
      <w:hyperlink r:id="rId27">
        <w:r w:rsidDel="00000000" w:rsidR="00000000" w:rsidRPr="00000000">
          <w:rPr>
            <w:vertAlign w:val="baseline"/>
            <w:rtl w:val="0"/>
          </w:rPr>
          <w:t xml:space="preserve">Baquero, Fernando, and Bruce R. Levin. 2021. “Proximate and Ultimate Causes of the Bactericidal Action of Antibiotics.” </w:t>
        </w:r>
      </w:hyperlink>
      <w:hyperlink r:id="rId28">
        <w:r w:rsidDel="00000000" w:rsidR="00000000" w:rsidRPr="00000000">
          <w:rPr>
            <w:i w:val="1"/>
            <w:vertAlign w:val="baseline"/>
            <w:rtl w:val="0"/>
          </w:rPr>
          <w:t xml:space="preserve">Nature Reviews Microbiology</w:t>
        </w:r>
      </w:hyperlink>
      <w:hyperlink r:id="rId29">
        <w:r w:rsidDel="00000000" w:rsidR="00000000" w:rsidRPr="00000000">
          <w:rPr>
            <w:vertAlign w:val="baseline"/>
            <w:rtl w:val="0"/>
          </w:rPr>
          <w:t xml:space="preserve"> 19 (2): 123–32. https://doi.org/10.1038/s41579-020-00443-1.</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color w:val="4a86e8"/>
        </w:rPr>
      </w:pPr>
      <w:hyperlink r:id="rId30">
        <w:r w:rsidDel="00000000" w:rsidR="00000000" w:rsidRPr="00000000">
          <w:rPr>
            <w:vertAlign w:val="baseline"/>
            <w:rtl w:val="0"/>
          </w:rPr>
          <w:t xml:space="preserve">Biais, Nicolas, Dustin L Higashi, Jasna Brujic, Magdalene So, and Michael P Sheetz. 2010. “Force-Dependent Polymorphism in Type IV Pili Reveals Hidden Epitopes.” </w:t>
        </w:r>
      </w:hyperlink>
      <w:hyperlink r:id="rId31">
        <w:r w:rsidDel="00000000" w:rsidR="00000000" w:rsidRPr="00000000">
          <w:rPr>
            <w:i w:val="1"/>
            <w:vertAlign w:val="baseline"/>
            <w:rtl w:val="0"/>
          </w:rPr>
          <w:t xml:space="preserve">Proceedings of the National Academy of Sciences of the United States of America</w:t>
        </w:r>
      </w:hyperlink>
      <w:hyperlink r:id="rId32">
        <w:r w:rsidDel="00000000" w:rsidR="00000000" w:rsidRPr="00000000">
          <w:rPr>
            <w:vertAlign w:val="baseline"/>
            <w:rtl w:val="0"/>
          </w:rPr>
          <w:t xml:space="preserve"> 107 (25): 11358–63.</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color w:val="4a86e8"/>
        </w:rPr>
      </w:pPr>
      <w:hyperlink r:id="rId33">
        <w:r w:rsidDel="00000000" w:rsidR="00000000" w:rsidRPr="00000000">
          <w:rPr>
            <w:vertAlign w:val="baseline"/>
            <w:rtl w:val="0"/>
          </w:rPr>
          <w:t xml:space="preserve">Bjarnsholt, Thomas, Maria Alhede, Morten Alhede, Steffen R. Eickhardt-Sørensen, Claus Moser, Michael Kühl, Peter Østrup Jensen, and Niels Høiby. 2013. “The in Vivo Biofilm.” </w:t>
        </w:r>
      </w:hyperlink>
      <w:hyperlink r:id="rId34">
        <w:r w:rsidDel="00000000" w:rsidR="00000000" w:rsidRPr="00000000">
          <w:rPr>
            <w:i w:val="1"/>
            <w:vertAlign w:val="baseline"/>
            <w:rtl w:val="0"/>
          </w:rPr>
          <w:t xml:space="preserve">Trends in Microbiology</w:t>
        </w:r>
      </w:hyperlink>
      <w:hyperlink r:id="rId35">
        <w:r w:rsidDel="00000000" w:rsidR="00000000" w:rsidRPr="00000000">
          <w:rPr>
            <w:vertAlign w:val="baseline"/>
            <w:rtl w:val="0"/>
          </w:rPr>
          <w:t xml:space="preserve"> 21 (9): 466–74. https://doi.org/10.1016/j.tim.2013.06.002.</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color w:val="4a86e8"/>
        </w:rPr>
      </w:pPr>
      <w:hyperlink r:id="rId36">
        <w:r w:rsidDel="00000000" w:rsidR="00000000" w:rsidRPr="00000000">
          <w:rPr>
            <w:vertAlign w:val="baseline"/>
            <w:rtl w:val="0"/>
          </w:rPr>
          <w:t xml:space="preserve">Cronenberg, Tom, Marc Hennes, Isabelle Wielert, and Berenike Maier. 2021. “Antibiotics Modulate Attractive Interactions in Bacterial Colonies Affecting Survivability under Combined Treatment.” Edited by Christoph Tang. </w:t>
        </w:r>
      </w:hyperlink>
      <w:hyperlink r:id="rId37">
        <w:r w:rsidDel="00000000" w:rsidR="00000000" w:rsidRPr="00000000">
          <w:rPr>
            <w:i w:val="1"/>
            <w:vertAlign w:val="baseline"/>
            <w:rtl w:val="0"/>
          </w:rPr>
          <w:t xml:space="preserve">PLOS Pathogens</w:t>
        </w:r>
      </w:hyperlink>
      <w:hyperlink r:id="rId38">
        <w:r w:rsidDel="00000000" w:rsidR="00000000" w:rsidRPr="00000000">
          <w:rPr>
            <w:vertAlign w:val="baseline"/>
            <w:rtl w:val="0"/>
          </w:rPr>
          <w:t xml:space="preserve"> 17 (2): e1009251. https://doi.org/10.1371/journal.ppat.1009251.</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color w:val="4a86e8"/>
        </w:rPr>
      </w:pPr>
      <w:hyperlink r:id="rId39">
        <w:r w:rsidDel="00000000" w:rsidR="00000000" w:rsidRPr="00000000">
          <w:rPr>
            <w:vertAlign w:val="baseline"/>
            <w:rtl w:val="0"/>
          </w:rPr>
          <w:t xml:space="preserve">Díaz-Pascual, Francisco, Raimo Hartmann, Martin Lempp, Lucia Vidakovic, Boya Song, Hannah Jeckel, Kai M. Thormann, et al. 2019. “Breakdown of Vibrio Cholerae Biofilm Architecture Induced by Antibiotics Disrupts Community Barrier Function.” </w:t>
        </w:r>
      </w:hyperlink>
      <w:hyperlink r:id="rId40">
        <w:r w:rsidDel="00000000" w:rsidR="00000000" w:rsidRPr="00000000">
          <w:rPr>
            <w:i w:val="1"/>
            <w:vertAlign w:val="baseline"/>
            <w:rtl w:val="0"/>
          </w:rPr>
          <w:t xml:space="preserve">Nature Microbiology</w:t>
        </w:r>
      </w:hyperlink>
      <w:hyperlink r:id="rId41">
        <w:r w:rsidDel="00000000" w:rsidR="00000000" w:rsidRPr="00000000">
          <w:rPr>
            <w:vertAlign w:val="baseline"/>
            <w:rtl w:val="0"/>
          </w:rPr>
          <w:t xml:space="preserve"> 4 (12): 2136–45. https://doi.org/10.1038/s41564-019-0579-2.</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color w:val="4a86e8"/>
        </w:rPr>
      </w:pPr>
      <w:hyperlink r:id="rId42">
        <w:r w:rsidDel="00000000" w:rsidR="00000000" w:rsidRPr="00000000">
          <w:rPr>
            <w:vertAlign w:val="baseline"/>
            <w:rtl w:val="0"/>
          </w:rPr>
          <w:t xml:space="preserve">Dufrêne, Yves F., and Alexandre Persat. 2020. “Mechanomicrobiology: How Bacteria Sense and Respond to Forces.” </w:t>
        </w:r>
      </w:hyperlink>
      <w:hyperlink r:id="rId43">
        <w:r w:rsidDel="00000000" w:rsidR="00000000" w:rsidRPr="00000000">
          <w:rPr>
            <w:i w:val="1"/>
            <w:vertAlign w:val="baseline"/>
            <w:rtl w:val="0"/>
          </w:rPr>
          <w:t xml:space="preserve">Nature Reviews Microbiology</w:t>
        </w:r>
      </w:hyperlink>
      <w:hyperlink r:id="rId44">
        <w:r w:rsidDel="00000000" w:rsidR="00000000" w:rsidRPr="00000000">
          <w:rPr>
            <w:vertAlign w:val="baseline"/>
            <w:rtl w:val="0"/>
          </w:rPr>
          <w:t xml:space="preserve"> 18 (4): 227–40. https://doi.org/10.1038/s41579-019-0314-2.</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color w:val="4a86e8"/>
        </w:rPr>
      </w:pPr>
      <w:hyperlink r:id="rId45">
        <w:r w:rsidDel="00000000" w:rsidR="00000000" w:rsidRPr="00000000">
          <w:rPr>
            <w:vertAlign w:val="baseline"/>
            <w:rtl w:val="0"/>
          </w:rPr>
          <w:t xml:space="preserve">Ellison, C.K., J. Kan, R.S. Dillard, D.T. Kysela, A. Ducret, C. Berne, C.M. Hampton, et al. 2017. “Obstruction of Pilus Retraction Stimulates Bacterial Surface Sensing.” </w:t>
        </w:r>
      </w:hyperlink>
      <w:hyperlink r:id="rId46">
        <w:r w:rsidDel="00000000" w:rsidR="00000000" w:rsidRPr="00000000">
          <w:rPr>
            <w:i w:val="1"/>
            <w:vertAlign w:val="baseline"/>
            <w:rtl w:val="0"/>
          </w:rPr>
          <w:t xml:space="preserve">Science</w:t>
        </w:r>
      </w:hyperlink>
      <w:hyperlink r:id="rId47">
        <w:r w:rsidDel="00000000" w:rsidR="00000000" w:rsidRPr="00000000">
          <w:rPr>
            <w:vertAlign w:val="baseline"/>
            <w:rtl w:val="0"/>
          </w:rPr>
          <w:t xml:space="preserve"> 358 (6362). https://doi.org/10.1126/science.aan5706.</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color w:val="4a86e8"/>
        </w:rPr>
      </w:pPr>
      <w:hyperlink r:id="rId48">
        <w:r w:rsidDel="00000000" w:rsidR="00000000" w:rsidRPr="00000000">
          <w:rPr>
            <w:vertAlign w:val="baseline"/>
            <w:rtl w:val="0"/>
          </w:rPr>
          <w:t xml:space="preserve">Howard, Jonathon, Stephan W Grill, and Justin S Bois. 2011. “Turing’s next Steps: The Mechanochemical Basis of Morphogenesis.” </w:t>
        </w:r>
      </w:hyperlink>
      <w:hyperlink r:id="rId49">
        <w:r w:rsidDel="00000000" w:rsidR="00000000" w:rsidRPr="00000000">
          <w:rPr>
            <w:i w:val="1"/>
            <w:vertAlign w:val="baseline"/>
            <w:rtl w:val="0"/>
          </w:rPr>
          <w:t xml:space="preserve">Nature Reviews Molecular Cell Biology</w:t>
        </w:r>
      </w:hyperlink>
      <w:hyperlink r:id="rId50">
        <w:r w:rsidDel="00000000" w:rsidR="00000000" w:rsidRPr="00000000">
          <w:rPr>
            <w:vertAlign w:val="baseline"/>
            <w:rtl w:val="0"/>
          </w:rPr>
          <w:t xml:space="preserve"> 12 (6): 392–98.</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color w:val="4a86e8"/>
        </w:rPr>
      </w:pPr>
      <w:hyperlink r:id="rId51">
        <w:r w:rsidDel="00000000" w:rsidR="00000000" w:rsidRPr="00000000">
          <w:rPr>
            <w:vertAlign w:val="baseline"/>
            <w:rtl w:val="0"/>
          </w:rPr>
          <w:t xml:space="preserve">Lebeaux, D., J.-M. Ghigo, and C. Beloin. 2014. “Biofilm-Related Infections: Bridging the Gap between Clinical Management and Fundamental Aspects of Recalcitrance toward Antibiotics.” </w:t>
        </w:r>
      </w:hyperlink>
      <w:hyperlink r:id="rId52">
        <w:r w:rsidDel="00000000" w:rsidR="00000000" w:rsidRPr="00000000">
          <w:rPr>
            <w:i w:val="1"/>
            <w:vertAlign w:val="baseline"/>
            <w:rtl w:val="0"/>
          </w:rPr>
          <w:t xml:space="preserve">Microbiology and Molecular Biology Reviews</w:t>
        </w:r>
      </w:hyperlink>
      <w:hyperlink r:id="rId53">
        <w:r w:rsidDel="00000000" w:rsidR="00000000" w:rsidRPr="00000000">
          <w:rPr>
            <w:vertAlign w:val="baseline"/>
            <w:rtl w:val="0"/>
          </w:rPr>
          <w:t xml:space="preserve"> 78 (3): 510–43. https://doi.org/10.1128/MMBR.00013-14.</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color w:val="4a86e8"/>
        </w:rPr>
      </w:pPr>
      <w:hyperlink r:id="rId54">
        <w:r w:rsidDel="00000000" w:rsidR="00000000" w:rsidRPr="00000000">
          <w:rPr>
            <w:vertAlign w:val="baseline"/>
            <w:rtl w:val="0"/>
          </w:rPr>
          <w:t xml:space="preserve">Lopatkin, Allison J., Sarah C. Bening, Abigail L. Manson, Jonathan M. Stokes, Michael A. Kohanski, Ahmed H. Badran, Ashlee M. Earl, Nicole J. Cheney, Jason H. Yang, and James J. Collins. 2021. “Clinically Relevant Mutations in Core Metabolic Genes Confer Antibiotic Resistance.” </w:t>
        </w:r>
      </w:hyperlink>
      <w:hyperlink r:id="rId55">
        <w:r w:rsidDel="00000000" w:rsidR="00000000" w:rsidRPr="00000000">
          <w:rPr>
            <w:i w:val="1"/>
            <w:vertAlign w:val="baseline"/>
            <w:rtl w:val="0"/>
          </w:rPr>
          <w:t xml:space="preserve">Science</w:t>
        </w:r>
      </w:hyperlink>
      <w:hyperlink r:id="rId56">
        <w:r w:rsidDel="00000000" w:rsidR="00000000" w:rsidRPr="00000000">
          <w:rPr>
            <w:vertAlign w:val="baseline"/>
            <w:rtl w:val="0"/>
          </w:rPr>
          <w:t xml:space="preserve"> 371 (6531): eaba0862. https://doi.org/10.1126/science.aba0862.</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color w:val="4a86e8"/>
        </w:rPr>
      </w:pPr>
      <w:hyperlink r:id="rId57">
        <w:r w:rsidDel="00000000" w:rsidR="00000000" w:rsidRPr="00000000">
          <w:rPr>
            <w:vertAlign w:val="baseline"/>
            <w:rtl w:val="0"/>
          </w:rPr>
          <w:t xml:space="preserve">Mark Welch, Jessica L., Blair J. Rossetti, Christopher W. Rieken, Floyd E. Dewhirst, and Gary G. Borisy. 2016. “Biogeography of a Human Oral Microbiome at the Micron Scale.” </w:t>
        </w:r>
      </w:hyperlink>
      <w:hyperlink r:id="rId58">
        <w:r w:rsidDel="00000000" w:rsidR="00000000" w:rsidRPr="00000000">
          <w:rPr>
            <w:i w:val="1"/>
            <w:vertAlign w:val="baseline"/>
            <w:rtl w:val="0"/>
          </w:rPr>
          <w:t xml:space="preserve">Proceedings of the National Academy of Sciences</w:t>
        </w:r>
      </w:hyperlink>
      <w:hyperlink r:id="rId59">
        <w:r w:rsidDel="00000000" w:rsidR="00000000" w:rsidRPr="00000000">
          <w:rPr>
            <w:vertAlign w:val="baseline"/>
            <w:rtl w:val="0"/>
          </w:rPr>
          <w:t xml:space="preserve"> 113 (6): E791–800. https://doi.org/10.1073/pnas.1522149113.</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color w:val="4a86e8"/>
        </w:rPr>
      </w:pPr>
      <w:hyperlink r:id="rId60">
        <w:r w:rsidDel="00000000" w:rsidR="00000000" w:rsidRPr="00000000">
          <w:rPr>
            <w:vertAlign w:val="baseline"/>
            <w:rtl w:val="0"/>
          </w:rPr>
          <w:t xml:space="preserve">O’Toole, G, HB Kaplan, and Roberto Kolter. 2000. “Biofilm Formation as Microbial Development.” </w:t>
        </w:r>
      </w:hyperlink>
      <w:hyperlink r:id="rId61">
        <w:r w:rsidDel="00000000" w:rsidR="00000000" w:rsidRPr="00000000">
          <w:rPr>
            <w:i w:val="1"/>
            <w:vertAlign w:val="baseline"/>
            <w:rtl w:val="0"/>
          </w:rPr>
          <w:t xml:space="preserve">Annual Reviews of Microbiology</w:t>
        </w:r>
      </w:hyperlink>
      <w:hyperlink r:id="rId62">
        <w:r w:rsidDel="00000000" w:rsidR="00000000" w:rsidRPr="00000000">
          <w:rPr>
            <w:vertAlign w:val="baseline"/>
            <w:rtl w:val="0"/>
          </w:rPr>
          <w:t xml:space="preserve">, 49–79.</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color w:val="4a86e8"/>
        </w:rPr>
      </w:pPr>
      <w:hyperlink r:id="rId63">
        <w:r w:rsidDel="00000000" w:rsidR="00000000" w:rsidRPr="00000000">
          <w:rPr>
            <w:vertAlign w:val="baseline"/>
            <w:rtl w:val="0"/>
          </w:rPr>
          <w:t xml:space="preserve">Persat, Alexandre, Yuki F Inclan, Joanne N Engel, Howard A Stone, and Zemer Gitai. 2015. “Type IV Pili Mechanochemically Regulate Virulence Factors in Pseudomonas Aeruginosa.” </w:t>
        </w:r>
      </w:hyperlink>
      <w:hyperlink r:id="rId64">
        <w:r w:rsidDel="00000000" w:rsidR="00000000" w:rsidRPr="00000000">
          <w:rPr>
            <w:i w:val="1"/>
            <w:vertAlign w:val="baseline"/>
            <w:rtl w:val="0"/>
          </w:rPr>
          <w:t xml:space="preserve">Proceedings of the National Academy of Sciences of the United States of America</w:t>
        </w:r>
      </w:hyperlink>
      <w:hyperlink r:id="rId65">
        <w:r w:rsidDel="00000000" w:rsidR="00000000" w:rsidRPr="00000000">
          <w:rPr>
            <w:vertAlign w:val="baseline"/>
            <w:rtl w:val="0"/>
          </w:rPr>
          <w:t xml:space="preserve"> 112 (24): 7563–68. https://doi.org/10.1073/pnas.1502025112.</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color w:val="4a86e8"/>
        </w:rPr>
      </w:pPr>
      <w:hyperlink r:id="rId66">
        <w:r w:rsidDel="00000000" w:rsidR="00000000" w:rsidRPr="00000000">
          <w:rPr>
            <w:vertAlign w:val="baseline"/>
            <w:rtl w:val="0"/>
          </w:rPr>
          <w:t xml:space="preserve">Stokes, Jonathan M., Allison J. Lopatkin, Michael A. Lobritz, and James J. Collins. 2019. “Bacterial Metabolism and Antibiotic Efficacy.” </w:t>
        </w:r>
      </w:hyperlink>
      <w:hyperlink r:id="rId67">
        <w:r w:rsidDel="00000000" w:rsidR="00000000" w:rsidRPr="00000000">
          <w:rPr>
            <w:i w:val="1"/>
            <w:vertAlign w:val="baseline"/>
            <w:rtl w:val="0"/>
          </w:rPr>
          <w:t xml:space="preserve">Cell Metabolism</w:t>
        </w:r>
      </w:hyperlink>
      <w:hyperlink r:id="rId68">
        <w:r w:rsidDel="00000000" w:rsidR="00000000" w:rsidRPr="00000000">
          <w:rPr>
            <w:vertAlign w:val="baseline"/>
            <w:rtl w:val="0"/>
          </w:rPr>
          <w:t xml:space="preserve"> 30 (2): 251–59. https://doi.org/10.1016/j.cmet.2019.06.009.</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color w:val="4a86e8"/>
        </w:rPr>
      </w:pPr>
      <w:hyperlink r:id="rId69">
        <w:r w:rsidDel="00000000" w:rsidR="00000000" w:rsidRPr="00000000">
          <w:rPr>
            <w:vertAlign w:val="baseline"/>
            <w:rtl w:val="0"/>
          </w:rPr>
          <w:t xml:space="preserve">Stoodley, P, K Sauer, D G Davies, and J W Costerton. 2002. “Biofilms as Complex Differentiated Communities.” </w:t>
        </w:r>
      </w:hyperlink>
      <w:hyperlink r:id="rId70">
        <w:r w:rsidDel="00000000" w:rsidR="00000000" w:rsidRPr="00000000">
          <w:rPr>
            <w:i w:val="1"/>
            <w:vertAlign w:val="baseline"/>
            <w:rtl w:val="0"/>
          </w:rPr>
          <w:t xml:space="preserve">Annual Review of Microbiology</w:t>
        </w:r>
      </w:hyperlink>
      <w:hyperlink r:id="rId71">
        <w:r w:rsidDel="00000000" w:rsidR="00000000" w:rsidRPr="00000000">
          <w:rPr>
            <w:vertAlign w:val="baseline"/>
            <w:rtl w:val="0"/>
          </w:rPr>
          <w:t xml:space="preserve"> 56 (January): 187–209. https://doi.org/10.1146/annurev.micro.56.012302.160705.</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color w:val="4a86e8"/>
        </w:rPr>
      </w:pPr>
      <w:hyperlink r:id="rId72">
        <w:r w:rsidDel="00000000" w:rsidR="00000000" w:rsidRPr="00000000">
          <w:rPr>
            <w:vertAlign w:val="baseline"/>
            <w:rtl w:val="0"/>
          </w:rPr>
          <w:t xml:space="preserve">Wong, Gerard C L, Jyot D. Antani, Pushkar Lele, Jing Chen, Beiyan Nan, Marco Julian Kühn, Alexandre Persat, et al. 2021. “Roadmap on Emerging Concepts in the Physical Biology of Bacterial Biofilms: From Surface Sensing to Community Formation.” </w:t>
        </w:r>
      </w:hyperlink>
      <w:hyperlink r:id="rId73">
        <w:r w:rsidDel="00000000" w:rsidR="00000000" w:rsidRPr="00000000">
          <w:rPr>
            <w:i w:val="1"/>
            <w:vertAlign w:val="baseline"/>
            <w:rtl w:val="0"/>
          </w:rPr>
          <w:t xml:space="preserve">Physical Biology</w:t>
        </w:r>
      </w:hyperlink>
      <w:hyperlink r:id="rId74">
        <w:r w:rsidDel="00000000" w:rsidR="00000000" w:rsidRPr="00000000">
          <w:rPr>
            <w:vertAlign w:val="baseline"/>
            <w:rtl w:val="0"/>
          </w:rPr>
          <w:t xml:space="preserve">, January. https://doi.org/10.1088/1478-3975/abdc0e.</w:t>
        </w:r>
      </w:hyperlink>
      <w:r w:rsidDel="00000000" w:rsidR="00000000" w:rsidRPr="00000000">
        <w:rPr>
          <w:rtl w:val="0"/>
        </w:rPr>
      </w:r>
    </w:p>
    <w:p w:rsidR="00000000" w:rsidDel="00000000" w:rsidP="00000000" w:rsidRDefault="00000000" w:rsidRPr="00000000" w14:paraId="00000071">
      <w:pPr>
        <w:pageBreakBefore w:val="0"/>
        <w:shd w:fill="ffffff" w:val="clear"/>
        <w:spacing w:line="480" w:lineRule="auto"/>
        <w:rPr>
          <w:rFonts w:ascii="Cambria" w:cs="Cambria" w:eastAsia="Cambria" w:hAnsi="Cambria"/>
        </w:rPr>
      </w:pPr>
      <w:r w:rsidDel="00000000" w:rsidR="00000000" w:rsidRPr="00000000">
        <w:rPr>
          <w:rFonts w:ascii="Cambria" w:cs="Cambria" w:eastAsia="Cambria" w:hAnsi="Cambria"/>
          <w:rtl w:val="0"/>
        </w:rPr>
        <w:t xml:space="preserve">Mec</w:t>
      </w:r>
      <w:r w:rsidDel="00000000" w:rsidR="00000000" w:rsidRPr="00000000">
        <w:rPr>
          <w:rFonts w:ascii="Cambria" w:cs="Cambria" w:eastAsia="Cambria" w:hAnsi="Cambria"/>
          <w:rtl w:val="0"/>
        </w:rPr>
        <w:t xml:space="preserve">hanosensitive signalling mechanisms in biological systems demonstrate their important roles in both animal and bacteria cells.</w:t>
      </w:r>
      <w:r w:rsidDel="00000000" w:rsidR="00000000" w:rsidRPr="00000000">
        <w:rPr>
          <w:rFonts w:ascii="Cambria" w:cs="Cambria" w:eastAsia="Cambria" w:hAnsi="Cambria"/>
          <w:rtl w:val="0"/>
        </w:rPr>
        <w:t xml:space="preserve"> Bacteria survive in dynamic environments where they move, adhere to surfaces and form multicellular units using extracellular structures. Consequently, the use of extracellular appendages to engage in motility or form multicellular structures, cells are exposed to mechanical forces. Similarly to muscle cells, we expect that mechanical forces play a key role in bacterial physiology. We explored the global response to type IV pilus retraction forces on physiological contributions to the microcolonies, a bacterial multicellular structure, with a combination of traditional survival assays and </w:t>
      </w:r>
      <w:r w:rsidDel="00000000" w:rsidR="00000000" w:rsidRPr="00000000">
        <w:rPr>
          <w:rFonts w:ascii="Cambria" w:cs="Cambria" w:eastAsia="Cambria" w:hAnsi="Cambria"/>
          <w:i w:val="1"/>
          <w:rtl w:val="0"/>
        </w:rPr>
        <w:t xml:space="preserve">de novo </w:t>
      </w:r>
      <w:r w:rsidDel="00000000" w:rsidR="00000000" w:rsidRPr="00000000">
        <w:rPr>
          <w:rFonts w:ascii="Cambria" w:cs="Cambria" w:eastAsia="Cambria" w:hAnsi="Cambria"/>
          <w:rtl w:val="0"/>
        </w:rPr>
        <w:t xml:space="preserve">experimental</w:t>
      </w:r>
      <w:r w:rsidDel="00000000" w:rsidR="00000000" w:rsidRPr="00000000">
        <w:rPr>
          <w:rFonts w:ascii="Cambria" w:cs="Cambria" w:eastAsia="Cambria" w:hAnsi="Cambria"/>
          <w:rtl w:val="0"/>
        </w:rPr>
        <w:t xml:space="preserve"> methods. </w:t>
      </w:r>
    </w:p>
    <w:p w:rsidR="00000000" w:rsidDel="00000000" w:rsidP="00000000" w:rsidRDefault="00000000" w:rsidRPr="00000000" w14:paraId="00000072">
      <w:pPr>
        <w:pageBreakBefore w:val="0"/>
        <w:shd w:fill="ffffff" w:val="clear"/>
        <w:spacing w:line="360" w:lineRule="auto"/>
        <w:ind w:left="0" w:firstLine="0"/>
        <w:rPr>
          <w:rFonts w:ascii="Cambria" w:cs="Cambria" w:eastAsia="Cambria" w:hAnsi="Cambria"/>
        </w:rPr>
      </w:pPr>
      <w:r w:rsidDel="00000000" w:rsidR="00000000" w:rsidRPr="00000000">
        <w:rPr>
          <w:rFonts w:ascii="Cambria" w:cs="Cambria" w:eastAsia="Cambria" w:hAnsi="Cambria"/>
          <w:rtl w:val="0"/>
        </w:rPr>
        <w:t xml:space="preserve">Summarize what we did:</w:t>
      </w:r>
    </w:p>
    <w:p w:rsidR="00000000" w:rsidDel="00000000" w:rsidP="00000000" w:rsidRDefault="00000000" w:rsidRPr="00000000" w14:paraId="00000073">
      <w:pPr>
        <w:pageBreakBefore w:val="0"/>
        <w:numPr>
          <w:ilvl w:val="0"/>
          <w:numId w:val="1"/>
        </w:numPr>
        <w:shd w:fill="ffffff" w:val="clear"/>
        <w:spacing w:line="36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survival of assays of wild-type and retraction-deficient bacteria. We found that retraction-deficient bacteria survive 9.5 times less than wild-type cells. Without a functional copy of the pilT protein, viability is compromised. In a rescue experiment where retraction-deficient bacteria were mixed in equal concentrations, the presence of wild-type cells with retraction-deficient bacteria was sufficient to rescue the survival rate.</w:t>
      </w:r>
    </w:p>
    <w:p w:rsidR="00000000" w:rsidDel="00000000" w:rsidP="00000000" w:rsidRDefault="00000000" w:rsidRPr="00000000" w14:paraId="00000074">
      <w:pPr>
        <w:pageBreakBefore w:val="0"/>
        <w:numPr>
          <w:ilvl w:val="0"/>
          <w:numId w:val="1"/>
        </w:numPr>
        <w:shd w:fill="ffffff" w:val="clear"/>
        <w:spacing w:line="360" w:lineRule="auto"/>
        <w:ind w:left="720" w:hanging="360"/>
        <w:rPr>
          <w:rFonts w:ascii="Cambria" w:cs="Cambria" w:eastAsia="Cambria" w:hAnsi="Cambria"/>
          <w:u w:val="none"/>
        </w:rPr>
      </w:pPr>
      <w:commentRangeStart w:id="52"/>
      <w:r w:rsidDel="00000000" w:rsidR="00000000" w:rsidRPr="00000000">
        <w:rPr>
          <w:rFonts w:ascii="Cambria" w:cs="Cambria" w:eastAsia="Cambria" w:hAnsi="Cambria"/>
          <w:rtl w:val="0"/>
        </w:rPr>
        <w:t xml:space="preserve">antibiotic exposure and survival assays</w:t>
      </w:r>
      <w:commentRangeEnd w:id="52"/>
      <w:r w:rsidDel="00000000" w:rsidR="00000000" w:rsidRPr="00000000">
        <w:commentReference w:id="52"/>
      </w:r>
      <w:r w:rsidDel="00000000" w:rsidR="00000000" w:rsidRPr="00000000">
        <w:rPr>
          <w:rFonts w:ascii="Cambria" w:cs="Cambria" w:eastAsia="Cambria" w:hAnsi="Cambria"/>
          <w:rtl w:val="0"/>
        </w:rPr>
        <w:t xml:space="preserve">. </w:t>
      </w:r>
    </w:p>
    <w:p w:rsidR="00000000" w:rsidDel="00000000" w:rsidP="00000000" w:rsidRDefault="00000000" w:rsidRPr="00000000" w14:paraId="00000075">
      <w:pPr>
        <w:pageBreakBefore w:val="0"/>
        <w:numPr>
          <w:ilvl w:val="0"/>
          <w:numId w:val="1"/>
        </w:numPr>
        <w:shd w:fill="ffffff" w:val="clear"/>
        <w:spacing w:line="360" w:lineRule="auto"/>
        <w:ind w:left="720" w:hanging="360"/>
        <w:rPr>
          <w:rFonts w:ascii="Cambria" w:cs="Cambria" w:eastAsia="Cambria" w:hAnsi="Cambria"/>
          <w:u w:val="none"/>
        </w:rPr>
      </w:pPr>
      <w:commentRangeStart w:id="53"/>
      <w:r w:rsidDel="00000000" w:rsidR="00000000" w:rsidRPr="00000000">
        <w:rPr>
          <w:rFonts w:ascii="Cambria" w:cs="Cambria" w:eastAsia="Cambria" w:hAnsi="Cambria"/>
          <w:rtl w:val="0"/>
        </w:rPr>
        <w:t xml:space="preserve">gene expression and vibration assays: </w:t>
      </w:r>
      <w:commentRangeEnd w:id="53"/>
      <w:r w:rsidDel="00000000" w:rsidR="00000000" w:rsidRPr="00000000">
        <w:commentReference w:id="53"/>
      </w:r>
      <w:r w:rsidDel="00000000" w:rsidR="00000000" w:rsidRPr="00000000">
        <w:rPr>
          <w:rFonts w:ascii="Cambria" w:cs="Cambria" w:eastAsia="Cambria" w:hAnsi="Cambria"/>
          <w:rtl w:val="0"/>
        </w:rPr>
        <w:t xml:space="preserve"> Gene expression in individual microcolonies demonstrate spatiotemporal heterogeneity. Collectively, the results of the fluorescence reporters assays and the vibration assay both suggest an association between differential forces in microcolony and differential spatial gene expression. The force transduction mechanism as a transcriptional signal is currently unknown, however, we propose the pilus machinery as a strong candidate as a transcriptional regulator of physical forces. </w:t>
      </w:r>
    </w:p>
    <w:p w:rsidR="00000000" w:rsidDel="00000000" w:rsidP="00000000" w:rsidRDefault="00000000" w:rsidRPr="00000000" w14:paraId="00000076">
      <w:pPr>
        <w:pageBreakBefore w:val="0"/>
        <w:shd w:fill="ffffff" w:val="clear"/>
        <w:spacing w:line="36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77">
      <w:pPr>
        <w:pageBreakBefore w:val="0"/>
        <w:shd w:fill="ffffff" w:val="clear"/>
        <w:spacing w:line="360" w:lineRule="auto"/>
        <w:ind w:left="0" w:firstLine="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78">
      <w:pPr>
        <w:pageBreakBefore w:val="0"/>
        <w:shd w:fill="ffffff" w:val="clear"/>
        <w:spacing w:line="360" w:lineRule="auto"/>
        <w:ind w:left="0" w:firstLine="0"/>
        <w:rPr>
          <w:rFonts w:ascii="Cambria" w:cs="Cambria" w:eastAsia="Cambria" w:hAnsi="Cambria"/>
        </w:rPr>
      </w:pPr>
      <w:commentRangeStart w:id="54"/>
      <w:commentRangeStart w:id="55"/>
      <w:commentRangeStart w:id="56"/>
      <w:commentRangeStart w:id="57"/>
      <w:r w:rsidDel="00000000" w:rsidR="00000000" w:rsidRPr="00000000">
        <w:rPr>
          <w:rFonts w:ascii="Cambria" w:cs="Cambria" w:eastAsia="Cambria" w:hAnsi="Cambria"/>
          <w:rtl w:val="0"/>
        </w:rPr>
        <w:t xml:space="preserve">Describe results in alignment with other literature.</w:t>
      </w:r>
    </w:p>
    <w:p w:rsidR="00000000" w:rsidDel="00000000" w:rsidP="00000000" w:rsidRDefault="00000000" w:rsidRPr="00000000" w14:paraId="00000079">
      <w:pPr>
        <w:pageBreakBefore w:val="0"/>
        <w:numPr>
          <w:ilvl w:val="0"/>
          <w:numId w:val="2"/>
        </w:numPr>
        <w:shd w:fill="ffffff" w:val="clear"/>
        <w:spacing w:line="360" w:lineRule="auto"/>
        <w:ind w:left="720" w:hanging="360"/>
        <w:rPr>
          <w:rFonts w:ascii="Cambria" w:cs="Cambria" w:eastAsia="Cambria" w:hAnsi="Cambria"/>
        </w:rPr>
      </w:pPr>
      <w:r w:rsidDel="00000000" w:rsidR="00000000" w:rsidRPr="00000000">
        <w:rPr>
          <w:rFonts w:ascii="Cambria" w:cs="Cambria" w:eastAsia="Cambria" w:hAnsi="Cambria"/>
          <w:rtl w:val="0"/>
        </w:rPr>
        <w:t xml:space="preserve">Microcolonies modulate physiological activity, like survival after antibiotic treatment </w:t>
      </w:r>
      <w:hyperlink r:id="rId75">
        <w:r w:rsidDel="00000000" w:rsidR="00000000" w:rsidRPr="00000000">
          <w:rPr>
            <w:rFonts w:ascii="Cambria" w:cs="Cambria" w:eastAsia="Cambria" w:hAnsi="Cambria"/>
            <w:u w:val="single"/>
            <w:rtl w:val="0"/>
          </w:rPr>
          <w:t xml:space="preserve">(Cronenberg et al. 2021)</w:t>
        </w:r>
      </w:hyperlink>
      <w:commentRangeEnd w:id="54"/>
      <w:r w:rsidDel="00000000" w:rsidR="00000000" w:rsidRPr="00000000">
        <w:commentReference w:id="54"/>
      </w:r>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r w:rsidDel="00000000" w:rsidR="00000000" w:rsidRPr="00000000">
        <w:rPr>
          <w:rtl w:val="0"/>
        </w:rPr>
      </w:r>
    </w:p>
    <w:p w:rsidR="00000000" w:rsidDel="00000000" w:rsidP="00000000" w:rsidRDefault="00000000" w:rsidRPr="00000000" w14:paraId="0000007A">
      <w:pPr>
        <w:pageBreakBefore w:val="0"/>
        <w:numPr>
          <w:ilvl w:val="0"/>
          <w:numId w:val="2"/>
        </w:numPr>
        <w:shd w:fill="ffffff" w:val="clear"/>
        <w:spacing w:line="360" w:lineRule="auto"/>
        <w:ind w:left="720" w:hanging="360"/>
        <w:rPr>
          <w:rFonts w:ascii="Cambria" w:cs="Cambria" w:eastAsia="Cambria" w:hAnsi="Cambria"/>
        </w:rPr>
      </w:pPr>
      <w:hyperlink r:id="rId76">
        <w:r w:rsidDel="00000000" w:rsidR="00000000" w:rsidRPr="00000000">
          <w:rPr>
            <w:rFonts w:ascii="Cambria" w:cs="Cambria" w:eastAsia="Cambria" w:hAnsi="Cambria"/>
            <w:color w:val="1a73e8"/>
            <w:highlight w:val="white"/>
            <w:u w:val="single"/>
            <w:rtl w:val="0"/>
          </w:rPr>
          <w:t xml:space="preserve">https://pubmed.ncbi.nlm.nih.gov/28068612/</w:t>
        </w:r>
      </w:hyperlink>
      <w:r w:rsidDel="00000000" w:rsidR="00000000" w:rsidRPr="00000000">
        <w:rPr>
          <w:rFonts w:ascii="Cambria" w:cs="Cambria" w:eastAsia="Cambria" w:hAnsi="Cambria"/>
          <w:highlight w:val="white"/>
          <w:rtl w:val="0"/>
        </w:rPr>
        <w:t xml:space="preserve"> This review highlights the link between force and biochemistry.</w:t>
      </w:r>
    </w:p>
    <w:p w:rsidR="00000000" w:rsidDel="00000000" w:rsidP="00000000" w:rsidRDefault="00000000" w:rsidRPr="00000000" w14:paraId="0000007B">
      <w:pPr>
        <w:pageBreakBefore w:val="0"/>
        <w:numPr>
          <w:ilvl w:val="0"/>
          <w:numId w:val="2"/>
        </w:numPr>
        <w:shd w:fill="ffffff" w:val="clear"/>
        <w:spacing w:line="360" w:lineRule="auto"/>
        <w:ind w:left="720" w:hanging="360"/>
        <w:rPr>
          <w:rFonts w:ascii="Cambria" w:cs="Cambria" w:eastAsia="Cambria" w:hAnsi="Cambria"/>
          <w:highlight w:val="white"/>
        </w:rPr>
      </w:pPr>
      <w:hyperlink r:id="rId77">
        <w:r w:rsidDel="00000000" w:rsidR="00000000" w:rsidRPr="00000000">
          <w:rPr>
            <w:rFonts w:ascii="Cambria" w:cs="Cambria" w:eastAsia="Cambria" w:hAnsi="Cambria"/>
            <w:color w:val="1a73e8"/>
            <w:highlight w:val="white"/>
            <w:rtl w:val="0"/>
          </w:rPr>
          <w:t xml:space="preserve">https://www.nature.com/articles/s41579-019-0314-2.pdf</w:t>
        </w:r>
      </w:hyperlink>
      <w:r w:rsidDel="00000000" w:rsidR="00000000" w:rsidRPr="00000000">
        <w:rPr>
          <w:rFonts w:ascii="Cambria" w:cs="Cambria" w:eastAsia="Cambria" w:hAnsi="Cambria"/>
          <w:highlight w:val="white"/>
          <w:rtl w:val="0"/>
        </w:rPr>
        <w:t xml:space="preserve"> A review on mechanomicrobiology, even though it is not the focus, there are some things about the connection between gene expression and mechanics.</w:t>
      </w:r>
    </w:p>
    <w:p w:rsidR="00000000" w:rsidDel="00000000" w:rsidP="00000000" w:rsidRDefault="00000000" w:rsidRPr="00000000" w14:paraId="0000007C">
      <w:pPr>
        <w:pageBreakBefore w:val="0"/>
        <w:numPr>
          <w:ilvl w:val="0"/>
          <w:numId w:val="2"/>
        </w:numPr>
        <w:shd w:fill="ffffff" w:val="clear"/>
        <w:spacing w:line="360" w:lineRule="auto"/>
        <w:ind w:left="720" w:hanging="360"/>
        <w:rPr>
          <w:rFonts w:ascii="Cambria" w:cs="Cambria" w:eastAsia="Cambria" w:hAnsi="Cambria"/>
          <w:highlight w:val="white"/>
        </w:rPr>
      </w:pPr>
      <w:hyperlink r:id="rId78">
        <w:r w:rsidDel="00000000" w:rsidR="00000000" w:rsidRPr="00000000">
          <w:rPr>
            <w:rFonts w:ascii="Cambria" w:cs="Cambria" w:eastAsia="Cambria" w:hAnsi="Cambria"/>
            <w:color w:val="1a73e8"/>
            <w:highlight w:val="white"/>
            <w:rtl w:val="0"/>
          </w:rPr>
          <w:t xml:space="preserve">https://www.nature.com/articles/s41567-020-01079-x</w:t>
        </w:r>
      </w:hyperlink>
      <w:r w:rsidDel="00000000" w:rsidR="00000000" w:rsidRPr="00000000">
        <w:rPr>
          <w:rFonts w:ascii="Cambria" w:cs="Cambria" w:eastAsia="Cambria" w:hAnsi="Cambria"/>
          <w:highlight w:val="white"/>
          <w:rtl w:val="0"/>
        </w:rPr>
        <w:t xml:space="preserve"> Links cell growth and morphology to antibiotics </w:t>
      </w:r>
      <w:hyperlink r:id="rId79">
        <w:r w:rsidDel="00000000" w:rsidR="00000000" w:rsidRPr="00000000">
          <w:rPr>
            <w:rFonts w:ascii="Cambria" w:cs="Cambria" w:eastAsia="Cambria" w:hAnsi="Cambria"/>
            <w:color w:val="1155cc"/>
            <w:highlight w:val="white"/>
            <w:u w:val="single"/>
            <w:rtl w:val="0"/>
          </w:rPr>
          <w:t xml:space="preserve">(Banerjee et al. 2021)</w:t>
        </w:r>
      </w:hyperlink>
      <w:r w:rsidDel="00000000" w:rsidR="00000000" w:rsidRPr="00000000">
        <w:rPr>
          <w:rtl w:val="0"/>
        </w:rPr>
      </w:r>
    </w:p>
    <w:p w:rsidR="00000000" w:rsidDel="00000000" w:rsidP="00000000" w:rsidRDefault="00000000" w:rsidRPr="00000000" w14:paraId="0000007D">
      <w:pPr>
        <w:pageBreakBefore w:val="0"/>
        <w:shd w:fill="ffffff" w:val="clear"/>
        <w:spacing w:line="36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7E">
      <w:pPr>
        <w:pageBreakBefore w:val="0"/>
        <w:spacing w:line="36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F">
      <w:pPr>
        <w:pageBreakBefore w:val="0"/>
        <w:spacing w:line="360" w:lineRule="auto"/>
        <w:ind w:left="0" w:firstLine="0"/>
        <w:rPr>
          <w:rFonts w:ascii="Cambria" w:cs="Cambria" w:eastAsia="Cambria" w:hAnsi="Cambria"/>
        </w:rPr>
      </w:pPr>
      <w:r w:rsidDel="00000000" w:rsidR="00000000" w:rsidRPr="00000000">
        <w:rPr>
          <w:rFonts w:ascii="Cambria" w:cs="Cambria" w:eastAsia="Cambria" w:hAnsi="Cambria"/>
          <w:rtl w:val="0"/>
        </w:rPr>
        <w:t xml:space="preserve">Propose new ideas based on our results:</w:t>
      </w:r>
    </w:p>
    <w:p w:rsidR="00000000" w:rsidDel="00000000" w:rsidP="00000000" w:rsidRDefault="00000000" w:rsidRPr="00000000" w14:paraId="00000080">
      <w:pPr>
        <w:pageBreakBefore w:val="0"/>
        <w:spacing w:line="36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81">
      <w:pPr>
        <w:pageBreakBefore w:val="0"/>
        <w:numPr>
          <w:ilvl w:val="0"/>
          <w:numId w:val="3"/>
        </w:numPr>
        <w:spacing w:line="36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Highlight that microcolonies are the common structure as opposed to the most popular microbial mats. </w:t>
      </w:r>
    </w:p>
    <w:p w:rsidR="00000000" w:rsidDel="00000000" w:rsidP="00000000" w:rsidRDefault="00000000" w:rsidRPr="00000000" w14:paraId="00000082">
      <w:pPr>
        <w:pageBreakBefore w:val="0"/>
        <w:numPr>
          <w:ilvl w:val="0"/>
          <w:numId w:val="3"/>
        </w:numPr>
        <w:spacing w:line="36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Advocate that the type IV pilus is the global regulator</w:t>
      </w:r>
    </w:p>
    <w:p w:rsidR="00000000" w:rsidDel="00000000" w:rsidP="00000000" w:rsidRDefault="00000000" w:rsidRPr="00000000" w14:paraId="00000083">
      <w:pPr>
        <w:pageBreakBefore w:val="0"/>
        <w:numPr>
          <w:ilvl w:val="0"/>
          <w:numId w:val="3"/>
        </w:numPr>
        <w:spacing w:line="36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Perhaps creating variation between m</w:t>
      </w:r>
      <w:r w:rsidDel="00000000" w:rsidR="00000000" w:rsidRPr="00000000">
        <w:rPr>
          <w:rFonts w:ascii="Cambria" w:cs="Cambria" w:eastAsia="Cambria" w:hAnsi="Cambria"/>
          <w:rtl w:val="0"/>
        </w:rPr>
        <w:t xml:space="preserve">icrocolonies produces </w:t>
      </w:r>
      <w:r w:rsidDel="00000000" w:rsidR="00000000" w:rsidRPr="00000000">
        <w:rPr>
          <w:rFonts w:ascii="Cambria" w:cs="Cambria" w:eastAsia="Cambria" w:hAnsi="Cambria"/>
          <w:rtl w:val="0"/>
        </w:rPr>
        <w:t xml:space="preserve">physiological variation necessary for establishing viable aggregat</w:t>
      </w:r>
      <w:r w:rsidDel="00000000" w:rsidR="00000000" w:rsidRPr="00000000">
        <w:rPr>
          <w:rFonts w:ascii="Cambria" w:cs="Cambria" w:eastAsia="Cambria" w:hAnsi="Cambria"/>
          <w:rtl w:val="0"/>
        </w:rPr>
        <w:t xml:space="preserve">es. Sorting cells? </w:t>
      </w:r>
      <w:r w:rsidDel="00000000" w:rsidR="00000000" w:rsidRPr="00000000">
        <w:rPr>
          <w:rFonts w:ascii="Cambria" w:cs="Cambria" w:eastAsia="Cambria" w:hAnsi="Cambria"/>
          <w:highlight w:val="white"/>
          <w:rtl w:val="0"/>
        </w:rPr>
        <w:t xml:space="preserve">Essentially, we know microcolonies as a population have heterogeneous properties in viability, gene expression, and morphology. We predict that differential physical induction of heterogeneity is a mechanism for producing diversity. In future work, it </w:t>
      </w:r>
      <w:r w:rsidDel="00000000" w:rsidR="00000000" w:rsidRPr="00000000">
        <w:rPr>
          <w:rFonts w:ascii="Cambria" w:cs="Cambria" w:eastAsia="Cambria" w:hAnsi="Cambria"/>
          <w:highlight w:val="white"/>
          <w:rtl w:val="0"/>
        </w:rPr>
        <w:t xml:space="preserve">would be insightful to measure how genetically identical cells respond to various mechanical input, and vice versa, genetically different cells respond to consistent mechanical input. Perhaps some cell types will react and others not, and this leads to some synergy.</w:t>
      </w:r>
    </w:p>
    <w:p w:rsidR="00000000" w:rsidDel="00000000" w:rsidP="00000000" w:rsidRDefault="00000000" w:rsidRPr="00000000" w14:paraId="00000084">
      <w:pPr>
        <w:pageBreakBefore w:val="0"/>
        <w:numPr>
          <w:ilvl w:val="0"/>
          <w:numId w:val="3"/>
        </w:numPr>
        <w:spacing w:line="360" w:lineRule="auto"/>
        <w:ind w:left="720" w:hanging="360"/>
        <w:rPr>
          <w:rFonts w:ascii="Cambria" w:cs="Cambria" w:eastAsia="Cambria" w:hAnsi="Cambria"/>
          <w:highlight w:val="white"/>
        </w:rPr>
      </w:pPr>
      <w:r w:rsidDel="00000000" w:rsidR="00000000" w:rsidRPr="00000000">
        <w:rPr>
          <w:rFonts w:ascii="Roboto" w:cs="Roboto" w:eastAsia="Roboto" w:hAnsi="Roboto"/>
          <w:color w:val="3c4043"/>
          <w:sz w:val="21"/>
          <w:szCs w:val="21"/>
          <w:highlight w:val="white"/>
          <w:rtl w:val="0"/>
        </w:rPr>
        <w:t xml:space="preserve">Other ideas one can try and maybe in some form mention in the discussion (sorry, a bit long. I was just brainstorming):</w:t>
      </w:r>
      <w:r w:rsidDel="00000000" w:rsidR="00000000" w:rsidRPr="00000000">
        <w:rPr>
          <w:rtl w:val="0"/>
        </w:rPr>
      </w:r>
    </w:p>
    <w:p w:rsidR="00000000" w:rsidDel="00000000" w:rsidP="00000000" w:rsidRDefault="00000000" w:rsidRPr="00000000" w14:paraId="00000085">
      <w:pPr>
        <w:pageBreakBefore w:val="0"/>
        <w:numPr>
          <w:ilvl w:val="1"/>
          <w:numId w:val="3"/>
        </w:numPr>
        <w:spacing w:line="360" w:lineRule="auto"/>
        <w:ind w:left="1440" w:hanging="360"/>
        <w:rPr>
          <w:rFonts w:ascii="Cambria" w:cs="Cambria" w:eastAsia="Cambria" w:hAnsi="Cambria"/>
          <w:highlight w:val="white"/>
        </w:rPr>
      </w:pPr>
      <w:r w:rsidDel="00000000" w:rsidR="00000000" w:rsidRPr="00000000">
        <w:rPr>
          <w:rFonts w:ascii="Roboto" w:cs="Roboto" w:eastAsia="Roboto" w:hAnsi="Roboto"/>
          <w:color w:val="3c4043"/>
          <w:sz w:val="21"/>
          <w:szCs w:val="21"/>
          <w:highlight w:val="white"/>
          <w:rtl w:val="0"/>
        </w:rPr>
        <w:t xml:space="preserve">1. What about a movie to see how gene expression patterns emerge and how this is linked to cell motility + cell interactions. We would need a fancy microscope of the Maier group though. There, one could also think about some theory and combine this with our models.</w:t>
      </w:r>
    </w:p>
    <w:p w:rsidR="00000000" w:rsidDel="00000000" w:rsidP="00000000" w:rsidRDefault="00000000" w:rsidRPr="00000000" w14:paraId="00000086">
      <w:pPr>
        <w:pageBreakBefore w:val="0"/>
        <w:numPr>
          <w:ilvl w:val="1"/>
          <w:numId w:val="3"/>
        </w:numPr>
        <w:spacing w:line="360" w:lineRule="auto"/>
        <w:ind w:left="1440" w:hanging="360"/>
        <w:rPr>
          <w:rFonts w:ascii="Cambria" w:cs="Cambria" w:eastAsia="Cambria" w:hAnsi="Cambria"/>
          <w:highlight w:val="white"/>
        </w:rPr>
      </w:pPr>
      <w:r w:rsidDel="00000000" w:rsidR="00000000" w:rsidRPr="00000000">
        <w:rPr>
          <w:rFonts w:ascii="Roboto" w:cs="Roboto" w:eastAsia="Roboto" w:hAnsi="Roboto"/>
          <w:color w:val="3c4043"/>
          <w:sz w:val="21"/>
          <w:szCs w:val="21"/>
          <w:highlight w:val="white"/>
          <w:rtl w:val="0"/>
        </w:rPr>
        <w:t xml:space="preserve">2. Magnetic tweezer to pull on an individual colony and see how it reacts to antibiotics. This would be connected to the heterogeneity stuff above. (Magnetic since I would hope that like this we don't burn the cells). And another thing: What happens if we then let this colony interact with a colony that was not shaken?</w:t>
      </w:r>
    </w:p>
    <w:p w:rsidR="00000000" w:rsidDel="00000000" w:rsidP="00000000" w:rsidRDefault="00000000" w:rsidRPr="00000000" w14:paraId="00000087">
      <w:pPr>
        <w:pageBreakBefore w:val="0"/>
        <w:numPr>
          <w:ilvl w:val="1"/>
          <w:numId w:val="3"/>
        </w:numPr>
        <w:spacing w:line="360" w:lineRule="auto"/>
        <w:ind w:left="1440" w:hanging="360"/>
        <w:rPr>
          <w:rFonts w:ascii="Cambria" w:cs="Cambria" w:eastAsia="Cambria" w:hAnsi="Cambria"/>
          <w:highlight w:val="white"/>
        </w:rPr>
      </w:pPr>
      <w:r w:rsidDel="00000000" w:rsidR="00000000" w:rsidRPr="00000000">
        <w:rPr>
          <w:rFonts w:ascii="Roboto" w:cs="Roboto" w:eastAsia="Roboto" w:hAnsi="Roboto"/>
          <w:color w:val="3c4043"/>
          <w:sz w:val="21"/>
          <w:szCs w:val="21"/>
          <w:highlight w:val="white"/>
          <w:rtl w:val="0"/>
        </w:rPr>
        <w:t xml:space="preserve">3. Mixture of different cell types that form biofilms together and see how they alone and together behave in the same experiments.</w:t>
      </w:r>
    </w:p>
    <w:p w:rsidR="00000000" w:rsidDel="00000000" w:rsidP="00000000" w:rsidRDefault="00000000" w:rsidRPr="00000000" w14:paraId="00000088">
      <w:pPr>
        <w:pageBreakBefore w:val="0"/>
        <w:numPr>
          <w:ilvl w:val="1"/>
          <w:numId w:val="3"/>
        </w:numPr>
        <w:spacing w:line="360" w:lineRule="auto"/>
        <w:ind w:left="1440" w:hanging="360"/>
        <w:rPr>
          <w:rFonts w:ascii="Cambria" w:cs="Cambria" w:eastAsia="Cambria" w:hAnsi="Cambria"/>
          <w:highlight w:val="white"/>
        </w:rPr>
      </w:pPr>
      <w:r w:rsidDel="00000000" w:rsidR="00000000" w:rsidRPr="00000000">
        <w:rPr>
          <w:rFonts w:ascii="Roboto" w:cs="Roboto" w:eastAsia="Roboto" w:hAnsi="Roboto"/>
          <w:color w:val="3c4043"/>
          <w:sz w:val="21"/>
          <w:szCs w:val="21"/>
          <w:highlight w:val="white"/>
          <w:rtl w:val="0"/>
        </w:rPr>
        <w:t xml:space="preserve">4. See how antibiotic resistance is affected when cells grow not on a petri dish but on real cells.</w:t>
      </w:r>
    </w:p>
    <w:p w:rsidR="00000000" w:rsidDel="00000000" w:rsidP="00000000" w:rsidRDefault="00000000" w:rsidRPr="00000000" w14:paraId="00000089">
      <w:pPr>
        <w:pageBreakBefore w:val="0"/>
        <w:numPr>
          <w:ilvl w:val="1"/>
          <w:numId w:val="3"/>
        </w:numPr>
        <w:spacing w:line="360" w:lineRule="auto"/>
        <w:ind w:left="1440" w:hanging="360"/>
        <w:rPr>
          <w:rFonts w:ascii="Cambria" w:cs="Cambria" w:eastAsia="Cambria" w:hAnsi="Cambria"/>
          <w:highlight w:val="white"/>
        </w:rPr>
      </w:pPr>
      <w:r w:rsidDel="00000000" w:rsidR="00000000" w:rsidRPr="00000000">
        <w:rPr>
          <w:rFonts w:ascii="Roboto" w:cs="Roboto" w:eastAsia="Roboto" w:hAnsi="Roboto"/>
          <w:color w:val="3c4043"/>
          <w:sz w:val="21"/>
          <w:szCs w:val="21"/>
          <w:highlight w:val="white"/>
          <w:rtl w:val="0"/>
        </w:rPr>
        <w:t xml:space="preserve">5. In the Banerjee manuscript, they show that antibiotics change cell shape. Is that also the case for N. gonorrohoeae. If yes, how does this affect the colonies? And connected to that, is cell shape changing if we add mechanical forces to them? Connected to that: Nicolas. Have you ever estimated with what forces you need to pull a diplococcus so that its shape changes significantly? Is it much higher than 1 nN? Would be interesting to estimate.</w:t>
      </w:r>
    </w:p>
    <w:p w:rsidR="00000000" w:rsidDel="00000000" w:rsidP="00000000" w:rsidRDefault="00000000" w:rsidRPr="00000000" w14:paraId="0000008A">
      <w:pPr>
        <w:pageBreakBefore w:val="0"/>
        <w:numPr>
          <w:ilvl w:val="1"/>
          <w:numId w:val="3"/>
        </w:numPr>
        <w:spacing w:line="360" w:lineRule="auto"/>
        <w:ind w:left="1440" w:hanging="360"/>
        <w:rPr>
          <w:rFonts w:ascii="Cambria" w:cs="Cambria" w:eastAsia="Cambria" w:hAnsi="Cambria"/>
          <w:highlight w:val="white"/>
        </w:rPr>
      </w:pPr>
      <w:r w:rsidDel="00000000" w:rsidR="00000000" w:rsidRPr="00000000">
        <w:rPr>
          <w:rFonts w:ascii="Roboto" w:cs="Roboto" w:eastAsia="Roboto" w:hAnsi="Roboto"/>
          <w:color w:val="3c4043"/>
          <w:sz w:val="21"/>
          <w:szCs w:val="21"/>
          <w:highlight w:val="white"/>
          <w:rtl w:val="0"/>
        </w:rPr>
        <w:t xml:space="preserve">6. This was something Nicolas or Kelly mentioned before. Would one see the same behaviour (antibiotics &amp; survival) if, instead of having cells in a colony, have them on a substrate that is periodically stretched and compressed and thus creating mechanical force on the cells?</w:t>
      </w:r>
    </w:p>
    <w:p w:rsidR="00000000" w:rsidDel="00000000" w:rsidP="00000000" w:rsidRDefault="00000000" w:rsidRPr="00000000" w14:paraId="0000008B">
      <w:pPr>
        <w:pageBreakBefore w:val="0"/>
        <w:numPr>
          <w:ilvl w:val="1"/>
          <w:numId w:val="3"/>
        </w:numPr>
        <w:spacing w:line="360" w:lineRule="auto"/>
        <w:ind w:left="1440" w:hanging="360"/>
        <w:rPr>
          <w:rFonts w:ascii="Cambria" w:cs="Cambria" w:eastAsia="Cambria" w:hAnsi="Cambria"/>
          <w:highlight w:val="white"/>
          <w:u w:val="none"/>
        </w:rPr>
      </w:pPr>
      <w:r w:rsidDel="00000000" w:rsidR="00000000" w:rsidRPr="00000000">
        <w:rPr>
          <w:rFonts w:ascii="Roboto" w:cs="Roboto" w:eastAsia="Roboto" w:hAnsi="Roboto"/>
          <w:color w:val="3c4043"/>
          <w:sz w:val="21"/>
          <w:szCs w:val="21"/>
          <w:highlight w:val="white"/>
          <w:rtl w:val="0"/>
        </w:rPr>
        <w:t xml:space="preserve">7. Other genes for the gradients.</w:t>
      </w:r>
      <w:r w:rsidDel="00000000" w:rsidR="00000000" w:rsidRPr="00000000">
        <w:rPr>
          <w:rtl w:val="0"/>
        </w:rPr>
      </w:r>
    </w:p>
    <w:p w:rsidR="00000000" w:rsidDel="00000000" w:rsidP="00000000" w:rsidRDefault="00000000" w:rsidRPr="00000000" w14:paraId="0000008C">
      <w:pPr>
        <w:pStyle w:val="Heading2"/>
        <w:keepNext w:val="0"/>
        <w:keepLines w:val="0"/>
        <w:pageBreakBefore w:val="0"/>
        <w:rPr>
          <w:rFonts w:ascii="Cambria" w:cs="Cambria" w:eastAsia="Cambria" w:hAnsi="Cambria"/>
        </w:rPr>
      </w:pPr>
      <w:bookmarkStart w:colFirst="0" w:colLast="0" w:name="_4bb4v0mofxzy" w:id="10"/>
      <w:bookmarkEnd w:id="10"/>
      <w:commentRangeStart w:id="58"/>
      <w:commentRangeStart w:id="59"/>
      <w:r w:rsidDel="00000000" w:rsidR="00000000" w:rsidRPr="00000000">
        <w:rPr>
          <w:rtl w:val="0"/>
        </w:rPr>
      </w:r>
    </w:p>
    <w:p w:rsidR="00000000" w:rsidDel="00000000" w:rsidP="00000000" w:rsidRDefault="00000000" w:rsidRPr="00000000" w14:paraId="0000008D">
      <w:pPr>
        <w:pStyle w:val="Heading2"/>
        <w:keepNext w:val="0"/>
        <w:keepLines w:val="0"/>
        <w:pageBreakBefore w:val="0"/>
        <w:rPr>
          <w:rFonts w:ascii="Cambria" w:cs="Cambria" w:eastAsia="Cambria" w:hAnsi="Cambria"/>
        </w:rPr>
      </w:pPr>
      <w:bookmarkStart w:colFirst="0" w:colLast="0" w:name="_ypeirf2ed9l6" w:id="11"/>
      <w:bookmarkEnd w:id="11"/>
      <w:commentRangeEnd w:id="58"/>
      <w:r w:rsidDel="00000000" w:rsidR="00000000" w:rsidRPr="00000000">
        <w:commentReference w:id="58"/>
      </w:r>
      <w:commentRangeEnd w:id="59"/>
      <w:r w:rsidDel="00000000" w:rsidR="00000000" w:rsidRPr="00000000">
        <w:commentReference w:id="59"/>
      </w:r>
      <w:r w:rsidDel="00000000" w:rsidR="00000000" w:rsidRPr="00000000">
        <w:rPr>
          <w:rFonts w:ascii="Cambria" w:cs="Cambria" w:eastAsia="Cambria" w:hAnsi="Cambria"/>
          <w:rtl w:val="0"/>
        </w:rPr>
        <w:t xml:space="preserve">Methods</w:t>
      </w:r>
    </w:p>
    <w:p w:rsidR="00000000" w:rsidDel="00000000" w:rsidP="00000000" w:rsidRDefault="00000000" w:rsidRPr="00000000" w14:paraId="0000008E">
      <w:pPr>
        <w:pStyle w:val="Heading4"/>
        <w:keepNext w:val="0"/>
        <w:keepLines w:val="0"/>
        <w:pageBreakBefore w:val="0"/>
        <w:rPr>
          <w:rFonts w:ascii="Cambria" w:cs="Cambria" w:eastAsia="Cambria" w:hAnsi="Cambria"/>
          <w:sz w:val="22"/>
          <w:szCs w:val="22"/>
        </w:rPr>
      </w:pPr>
      <w:bookmarkStart w:colFirst="0" w:colLast="0" w:name="_uspy7yqp802k" w:id="12"/>
      <w:bookmarkEnd w:id="12"/>
      <w:r w:rsidDel="00000000" w:rsidR="00000000" w:rsidRPr="00000000">
        <w:rPr>
          <w:rFonts w:ascii="Cambria" w:cs="Cambria" w:eastAsia="Cambria" w:hAnsi="Cambria"/>
          <w:sz w:val="22"/>
          <w:szCs w:val="22"/>
          <w:rtl w:val="0"/>
        </w:rPr>
        <w:t xml:space="preserve">Culture conditions</w:t>
      </w:r>
    </w:p>
    <w:p w:rsidR="00000000" w:rsidDel="00000000" w:rsidP="00000000" w:rsidRDefault="00000000" w:rsidRPr="00000000" w14:paraId="0000008F">
      <w:pPr>
        <w:pageBreakBefore w:val="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90">
      <w:pPr>
        <w:pageBreakBefore w:val="0"/>
        <w:spacing w:line="480" w:lineRule="auto"/>
        <w:rPr>
          <w:rFonts w:ascii="Cambria" w:cs="Cambria" w:eastAsia="Cambria" w:hAnsi="Cambria"/>
          <w:sz w:val="22"/>
          <w:szCs w:val="22"/>
        </w:rPr>
      </w:pPr>
      <w:r w:rsidDel="00000000" w:rsidR="00000000" w:rsidRPr="00000000">
        <w:rPr>
          <w:rFonts w:ascii="Cambria" w:cs="Cambria" w:eastAsia="Cambria" w:hAnsi="Cambria"/>
          <w:i w:val="1"/>
          <w:rtl w:val="0"/>
        </w:rPr>
        <w:t xml:space="preserve">Neisseria gonorrhoeae </w:t>
      </w:r>
      <w:r w:rsidDel="00000000" w:rsidR="00000000" w:rsidRPr="00000000">
        <w:rPr>
          <w:rFonts w:ascii="Cambria" w:cs="Cambria" w:eastAsia="Cambria" w:hAnsi="Cambria"/>
          <w:rtl w:val="0"/>
        </w:rPr>
        <w:t xml:space="preserve">was cultured on Gonococcal Broth (GCB) with VCN (Nystatin, Colistin, and Vancomyocin) agar plates with Kellogg’s supplements (Dextrose, L-Glutamine, Cocarboxylase, ferric nitrate) (Schoolnik et al. 1984). Incubated at 37°C and 5% CO2. In order to have the most live cells, it is advised that the plate be incubated no longer than 18 hours. Frozen bacterial stocks are stored in freezing media (20% glycerol with 80% GCB) stored at -80°C.</w:t>
      </w:r>
      <w:r w:rsidDel="00000000" w:rsidR="00000000" w:rsidRPr="00000000">
        <w:rPr>
          <w:rtl w:val="0"/>
        </w:rPr>
      </w:r>
    </w:p>
    <w:p w:rsidR="00000000" w:rsidDel="00000000" w:rsidP="00000000" w:rsidRDefault="00000000" w:rsidRPr="00000000" w14:paraId="00000091">
      <w:pPr>
        <w:pStyle w:val="Heading4"/>
        <w:keepNext w:val="0"/>
        <w:keepLines w:val="0"/>
        <w:pageBreakBefore w:val="0"/>
        <w:rPr>
          <w:rFonts w:ascii="Cambria" w:cs="Cambria" w:eastAsia="Cambria" w:hAnsi="Cambria"/>
          <w:sz w:val="22"/>
          <w:szCs w:val="22"/>
        </w:rPr>
      </w:pPr>
      <w:bookmarkStart w:colFirst="0" w:colLast="0" w:name="_qmhzc9lwtfd0" w:id="13"/>
      <w:bookmarkEnd w:id="13"/>
      <w:r w:rsidDel="00000000" w:rsidR="00000000" w:rsidRPr="00000000">
        <w:rPr>
          <w:rFonts w:ascii="Cambria" w:cs="Cambria" w:eastAsia="Cambria" w:hAnsi="Cambria"/>
          <w:sz w:val="22"/>
          <w:szCs w:val="22"/>
          <w:rtl w:val="0"/>
        </w:rPr>
        <w:t xml:space="preserve">Promoter reporter construction</w:t>
      </w:r>
    </w:p>
    <w:p w:rsidR="00000000" w:rsidDel="00000000" w:rsidP="00000000" w:rsidRDefault="00000000" w:rsidRPr="00000000" w14:paraId="00000092">
      <w:pPr>
        <w:pageBreakBefore w:val="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93">
      <w:pPr>
        <w:pageBreakBefore w:val="0"/>
        <w:spacing w:line="480" w:lineRule="auto"/>
        <w:rPr>
          <w:rFonts w:ascii="Cambria" w:cs="Cambria" w:eastAsia="Cambria" w:hAnsi="Cambria"/>
        </w:rPr>
      </w:pPr>
      <w:r w:rsidDel="00000000" w:rsidR="00000000" w:rsidRPr="00000000">
        <w:rPr>
          <w:rFonts w:ascii="Cambria" w:cs="Cambria" w:eastAsia="Cambria" w:hAnsi="Cambria"/>
          <w:rtl w:val="0"/>
        </w:rPr>
        <w:t xml:space="preserve">Gibson Assembly method (NEB #E2611S) ligated DNA fragments for 60 minutes at 50°C. Genetic cassettes of promoter, mCherry and antibiotic resistance genes were inserted into locus CP003909 at 1489951bp (Dillard 2011). Primer design using Geneious 8.1.6 software. Verify ligation by TAE ethidium bromide gel electrophoresis (RE Biotechnology Grade, Amresco). Ligate desired DNA fragments for 60 minutes at 50°C. Amplify ligated construct using GoTaq polymerase master mix (Promega #M7122) along with 10µM forward and reverse primer. To transform the construct in </w:t>
      </w:r>
      <w:r w:rsidDel="00000000" w:rsidR="00000000" w:rsidRPr="00000000">
        <w:rPr>
          <w:rFonts w:ascii="Cambria" w:cs="Cambria" w:eastAsia="Cambria" w:hAnsi="Cambria"/>
          <w:i w:val="1"/>
          <w:rtl w:val="0"/>
        </w:rPr>
        <w:t xml:space="preserve">Ng</w:t>
      </w:r>
      <w:r w:rsidDel="00000000" w:rsidR="00000000" w:rsidRPr="00000000">
        <w:rPr>
          <w:rFonts w:ascii="Cambria" w:cs="Cambria" w:eastAsia="Cambria" w:hAnsi="Cambria"/>
          <w:rtl w:val="0"/>
        </w:rPr>
        <w:t xml:space="preserve">, spot 10µl of verified ligated construct (~100 ng/µl) onto GCB agar plate, and inoculate with Neisseria gonorrhoeae WT bacteria. Incubate overnight at 37°C 5% CO2, then select for positive colonies with construct. Sequenced all constructs using GeneWiz. </w:t>
      </w:r>
    </w:p>
    <w:p w:rsidR="00000000" w:rsidDel="00000000" w:rsidP="00000000" w:rsidRDefault="00000000" w:rsidRPr="00000000" w14:paraId="00000094">
      <w:pPr>
        <w:pageBreakBefore w:val="0"/>
        <w:spacing w:line="480" w:lineRule="auto"/>
        <w:ind w:firstLine="720"/>
        <w:rPr>
          <w:rFonts w:ascii="Cambria" w:cs="Cambria" w:eastAsia="Cambria" w:hAnsi="Cambria"/>
        </w:rPr>
      </w:pPr>
      <w:r w:rsidDel="00000000" w:rsidR="00000000" w:rsidRPr="00000000">
        <w:rPr>
          <w:rFonts w:ascii="Cambria" w:cs="Cambria" w:eastAsia="Cambria" w:hAnsi="Cambria"/>
          <w:rtl w:val="0"/>
        </w:rPr>
        <w:t xml:space="preserve">Promoters regions</w:t>
      </w:r>
      <w:r w:rsidDel="00000000" w:rsidR="00000000" w:rsidRPr="00000000">
        <w:rPr>
          <w:rFonts w:ascii="Cambria" w:cs="Cambria" w:eastAsia="Cambria" w:hAnsi="Cambria"/>
          <w:rtl w:val="0"/>
        </w:rPr>
        <w:t xml:space="preserve"> were identified using SoftBerry Bacterial Promoter Prediction Program (BPROM), which predicts regulatory elements associated with promoter regions (Solovyev 2011). BPROM predicts regulatory elements like transcriptional start sites, transcriptional binding sites, -10 box and -35 box.  A genetic cassette composed of promoter fused to mCherry gene and antibiotic selection gene, which was chromosomally inserted to the same loci for all constructs (Supplemental figure).  As a non-pilus expressing control construct, we used an </w:t>
      </w:r>
      <w:r w:rsidDel="00000000" w:rsidR="00000000" w:rsidRPr="00000000">
        <w:rPr>
          <w:rFonts w:ascii="Cambria" w:cs="Cambria" w:eastAsia="Cambria" w:hAnsi="Cambria"/>
          <w:i w:val="1"/>
          <w:rtl w:val="0"/>
        </w:rPr>
        <w:t xml:space="preserve">E. coli</w:t>
      </w:r>
      <w:r w:rsidDel="00000000" w:rsidR="00000000" w:rsidRPr="00000000">
        <w:rPr>
          <w:rFonts w:ascii="Cambria" w:cs="Cambria" w:eastAsia="Cambria" w:hAnsi="Cambria"/>
          <w:rtl w:val="0"/>
        </w:rPr>
        <w:t xml:space="preserve"> LacUV5 consensus sequence promoter to drive mCherry expression.</w:t>
      </w:r>
    </w:p>
    <w:p w:rsidR="00000000" w:rsidDel="00000000" w:rsidP="00000000" w:rsidRDefault="00000000" w:rsidRPr="00000000" w14:paraId="00000095">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96">
      <w:pPr>
        <w:pStyle w:val="Heading4"/>
        <w:pageBreakBefore w:val="0"/>
        <w:rPr>
          <w:rFonts w:ascii="Cambria" w:cs="Cambria" w:eastAsia="Cambria" w:hAnsi="Cambria"/>
        </w:rPr>
      </w:pPr>
      <w:bookmarkStart w:colFirst="0" w:colLast="0" w:name="_v36um81n4q43" w:id="14"/>
      <w:bookmarkEnd w:id="14"/>
      <w:r w:rsidDel="00000000" w:rsidR="00000000" w:rsidRPr="00000000">
        <w:rPr>
          <w:rFonts w:ascii="Cambria" w:cs="Cambria" w:eastAsia="Cambria" w:hAnsi="Cambria"/>
          <w:sz w:val="22"/>
          <w:szCs w:val="22"/>
          <w:rtl w:val="0"/>
        </w:rPr>
        <w:t xml:space="preserve">Primers</w:t>
      </w:r>
      <w:r w:rsidDel="00000000" w:rsidR="00000000" w:rsidRPr="00000000">
        <w:rPr>
          <w:rFonts w:ascii="Cambria" w:cs="Cambria" w:eastAsia="Cambria" w:hAnsi="Cambria"/>
          <w:rtl w:val="0"/>
        </w:rPr>
        <w:t xml:space="preserve"> </w:t>
      </w:r>
    </w:p>
    <w:p w:rsidR="00000000" w:rsidDel="00000000" w:rsidP="00000000" w:rsidRDefault="00000000" w:rsidRPr="00000000" w14:paraId="00000097">
      <w:pPr>
        <w:pageBreakBefore w:val="0"/>
        <w:rPr>
          <w:rFonts w:ascii="Cambria" w:cs="Cambria" w:eastAsia="Cambria" w:hAnsi="Cambria"/>
        </w:rPr>
      </w:pPr>
      <w:r w:rsidDel="00000000" w:rsidR="00000000" w:rsidRPr="00000000">
        <w:rPr>
          <w:rFonts w:ascii="Cambria" w:cs="Cambria" w:eastAsia="Cambria" w:hAnsi="Cambria"/>
          <w:rtl w:val="0"/>
        </w:rPr>
        <w:t xml:space="preserve"> </w:t>
      </w:r>
    </w:p>
    <w:tbl>
      <w:tblPr>
        <w:tblStyle w:val="Table2"/>
        <w:tblW w:w="93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3495"/>
        <w:gridCol w:w="3135"/>
        <w:gridCol w:w="1605"/>
        <w:tblGridChange w:id="0">
          <w:tblGrid>
            <w:gridCol w:w="1140"/>
            <w:gridCol w:w="3495"/>
            <w:gridCol w:w="3135"/>
            <w:gridCol w:w="1605"/>
          </w:tblGrid>
        </w:tblGridChange>
      </w:tblGrid>
      <w:tr>
        <w:trPr>
          <w:cantSplit w:val="0"/>
          <w:trHeight w:val="1055" w:hRule="atLeast"/>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98">
            <w:pPr>
              <w:pageBreakBefore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Promoter</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99">
            <w:pPr>
              <w:pageBreakBefore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Forward Primer</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9A">
            <w:pPr>
              <w:pageBreakBefore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Reverse Primer</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9B">
            <w:pPr>
              <w:pageBreakBefore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Promoter length (bp)</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pageBreakBefore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pilE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pageBreakBefore w:val="0"/>
              <w:rPr>
                <w:rFonts w:ascii="Cambria" w:cs="Cambria" w:eastAsia="Cambria" w:hAnsi="Cambria"/>
                <w:sz w:val="22"/>
                <w:szCs w:val="22"/>
                <w:highlight w:val="white"/>
              </w:rPr>
            </w:pPr>
            <w:r w:rsidDel="00000000" w:rsidR="00000000" w:rsidRPr="00000000">
              <w:rPr>
                <w:rFonts w:ascii="Cambria" w:cs="Cambria" w:eastAsia="Cambria" w:hAnsi="Cambria"/>
                <w:sz w:val="22"/>
                <w:szCs w:val="22"/>
                <w:highlight w:val="white"/>
                <w:rtl w:val="0"/>
              </w:rPr>
              <w:t xml:space="preserve">gggtatagagcagaacggatCCCCACCCAACCCACCCG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pageBreakBefore w:val="0"/>
              <w:rPr>
                <w:rFonts w:ascii="Cambria" w:cs="Cambria" w:eastAsia="Cambria" w:hAnsi="Cambria"/>
                <w:sz w:val="22"/>
                <w:szCs w:val="22"/>
                <w:highlight w:val="white"/>
              </w:rPr>
            </w:pPr>
            <w:r w:rsidDel="00000000" w:rsidR="00000000" w:rsidRPr="00000000">
              <w:rPr>
                <w:rFonts w:ascii="Cambria" w:cs="Cambria" w:eastAsia="Cambria" w:hAnsi="Cambria"/>
                <w:sz w:val="22"/>
                <w:szCs w:val="22"/>
                <w:highlight w:val="white"/>
                <w:rtl w:val="0"/>
              </w:rPr>
              <w:t xml:space="preserve">cctcgcccttgctcaccatCATCCGTTCTGCTCTATACC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pageBreakBefore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393</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pageBreakBefore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pilT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pageBreakBefore w:val="0"/>
              <w:rPr>
                <w:rFonts w:ascii="Cambria" w:cs="Cambria" w:eastAsia="Cambria" w:hAnsi="Cambria"/>
                <w:sz w:val="22"/>
                <w:szCs w:val="22"/>
                <w:highlight w:val="white"/>
              </w:rPr>
            </w:pPr>
            <w:r w:rsidDel="00000000" w:rsidR="00000000" w:rsidRPr="00000000">
              <w:rPr>
                <w:rFonts w:ascii="Cambria" w:cs="Cambria" w:eastAsia="Cambria" w:hAnsi="Cambria"/>
                <w:sz w:val="22"/>
                <w:szCs w:val="22"/>
                <w:highlight w:val="white"/>
                <w:rtl w:val="0"/>
              </w:rPr>
              <w:t xml:space="preserve">gggtatagagcagaacggatTCCGCCAATTCCTCCGTTTTG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pageBreakBefore w:val="0"/>
              <w:rPr>
                <w:rFonts w:ascii="Cambria" w:cs="Cambria" w:eastAsia="Cambria" w:hAnsi="Cambria"/>
                <w:sz w:val="22"/>
                <w:szCs w:val="22"/>
                <w:highlight w:val="white"/>
              </w:rPr>
            </w:pPr>
            <w:r w:rsidDel="00000000" w:rsidR="00000000" w:rsidRPr="00000000">
              <w:rPr>
                <w:rFonts w:ascii="Cambria" w:cs="Cambria" w:eastAsia="Cambria" w:hAnsi="Cambria"/>
                <w:sz w:val="22"/>
                <w:szCs w:val="22"/>
                <w:highlight w:val="white"/>
                <w:rtl w:val="0"/>
              </w:rPr>
              <w:t xml:space="preserve">cctcgcccttgctcaccatCATCCGTTCTGCTCTATACCC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pageBreakBefore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368</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pageBreakBefore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pilU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pageBreakBefore w:val="0"/>
              <w:rPr>
                <w:rFonts w:ascii="Cambria" w:cs="Cambria" w:eastAsia="Cambria" w:hAnsi="Cambria"/>
                <w:sz w:val="22"/>
                <w:szCs w:val="22"/>
                <w:highlight w:val="white"/>
              </w:rPr>
            </w:pPr>
            <w:r w:rsidDel="00000000" w:rsidR="00000000" w:rsidRPr="00000000">
              <w:rPr>
                <w:rFonts w:ascii="Cambria" w:cs="Cambria" w:eastAsia="Cambria" w:hAnsi="Cambria"/>
                <w:sz w:val="22"/>
                <w:szCs w:val="22"/>
                <w:highlight w:val="white"/>
                <w:rtl w:val="0"/>
              </w:rPr>
              <w:t xml:space="preserve">gggtatagagcagaacggatCACACAACCGCC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pageBreakBefore w:val="0"/>
              <w:rPr>
                <w:rFonts w:ascii="Cambria" w:cs="Cambria" w:eastAsia="Cambria" w:hAnsi="Cambria"/>
                <w:sz w:val="22"/>
                <w:szCs w:val="22"/>
                <w:highlight w:val="white"/>
              </w:rPr>
            </w:pPr>
            <w:r w:rsidDel="00000000" w:rsidR="00000000" w:rsidRPr="00000000">
              <w:rPr>
                <w:rFonts w:ascii="Cambria" w:cs="Cambria" w:eastAsia="Cambria" w:hAnsi="Cambria"/>
                <w:sz w:val="22"/>
                <w:szCs w:val="22"/>
                <w:highlight w:val="white"/>
                <w:rtl w:val="0"/>
              </w:rPr>
              <w:t xml:space="preserve">cctcgcccttgctcaccatCGTTAGCTTCTTTTCGG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pageBreakBefore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163</w:t>
            </w:r>
          </w:p>
        </w:tc>
      </w:tr>
    </w:tbl>
    <w:p w:rsidR="00000000" w:rsidDel="00000000" w:rsidP="00000000" w:rsidRDefault="00000000" w:rsidRPr="00000000" w14:paraId="000000A8">
      <w:pPr>
        <w:pageBreakBefore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 </w:t>
      </w:r>
    </w:p>
    <w:p w:rsidR="00000000" w:rsidDel="00000000" w:rsidP="00000000" w:rsidRDefault="00000000" w:rsidRPr="00000000" w14:paraId="000000A9">
      <w:pPr>
        <w:pageBreakBefore w:val="0"/>
        <w:rPr>
          <w:rFonts w:ascii="Cambria" w:cs="Cambria" w:eastAsia="Cambria" w:hAnsi="Cambria"/>
          <w:i w:val="1"/>
          <w:highlight w:val="white"/>
        </w:rPr>
      </w:pPr>
      <w:r w:rsidDel="00000000" w:rsidR="00000000" w:rsidRPr="00000000">
        <w:rPr>
          <w:rFonts w:ascii="Cambria" w:cs="Cambria" w:eastAsia="Cambria" w:hAnsi="Cambria"/>
          <w:i w:val="1"/>
          <w:highlight w:val="white"/>
          <w:rtl w:val="0"/>
        </w:rPr>
        <w:t xml:space="preserve"> </w:t>
      </w:r>
    </w:p>
    <w:p w:rsidR="00000000" w:rsidDel="00000000" w:rsidP="00000000" w:rsidRDefault="00000000" w:rsidRPr="00000000" w14:paraId="000000AA">
      <w:pPr>
        <w:pageBreakBefore w:val="0"/>
        <w:rPr>
          <w:rFonts w:ascii="Cambria" w:cs="Cambria" w:eastAsia="Cambria" w:hAnsi="Cambria"/>
          <w:highlight w:val="white"/>
        </w:rPr>
      </w:pPr>
      <w:r w:rsidDel="00000000" w:rsidR="00000000" w:rsidRPr="00000000">
        <w:rPr>
          <w:rFonts w:ascii="Cambria" w:cs="Cambria" w:eastAsia="Cambria" w:hAnsi="Cambria"/>
          <w:i w:val="1"/>
          <w:highlight w:val="white"/>
          <w:rtl w:val="0"/>
        </w:rPr>
        <w:t xml:space="preserve">LacUV5 consensus sequence</w:t>
      </w:r>
      <w:r w:rsidDel="00000000" w:rsidR="00000000" w:rsidRPr="00000000">
        <w:rPr>
          <w:rFonts w:ascii="Cambria" w:cs="Cambria" w:eastAsia="Cambria" w:hAnsi="Cambria"/>
          <w:highlight w:val="white"/>
          <w:rtl w:val="0"/>
        </w:rPr>
        <w:t xml:space="preserve">: </w:t>
      </w:r>
    </w:p>
    <w:p w:rsidR="00000000" w:rsidDel="00000000" w:rsidP="00000000" w:rsidRDefault="00000000" w:rsidRPr="00000000" w14:paraId="000000AB">
      <w:pPr>
        <w:pageBreakBefore w:val="0"/>
        <w:rPr>
          <w:rFonts w:ascii="Cambria" w:cs="Cambria" w:eastAsia="Cambria" w:hAnsi="Cambria"/>
          <w:highlight w:val="white"/>
        </w:rPr>
      </w:pPr>
      <w:r w:rsidDel="00000000" w:rsidR="00000000" w:rsidRPr="00000000">
        <w:rPr>
          <w:rFonts w:ascii="Cambria" w:cs="Cambria" w:eastAsia="Cambria" w:hAnsi="Cambria"/>
          <w:highlight w:val="white"/>
          <w:rtl w:val="0"/>
        </w:rPr>
        <w:t xml:space="preserve">Cgctgctgccgctgtaatacggcttgacactttatgcttccggctcgtataatgtgtggatagtgggaggaaagc</w:t>
      </w:r>
    </w:p>
    <w:p w:rsidR="00000000" w:rsidDel="00000000" w:rsidP="00000000" w:rsidRDefault="00000000" w:rsidRPr="00000000" w14:paraId="000000AC">
      <w:pPr>
        <w:pageBreakBefore w:val="0"/>
        <w:rPr>
          <w:rFonts w:ascii="Cambria" w:cs="Cambria" w:eastAsia="Cambria" w:hAnsi="Cambria"/>
        </w:rPr>
      </w:pPr>
      <w:r w:rsidDel="00000000" w:rsidR="00000000" w:rsidRPr="00000000">
        <w:rPr>
          <w:rFonts w:ascii="Cambria" w:cs="Cambria" w:eastAsia="Cambria" w:hAnsi="Cambria"/>
          <w:highlight w:val="white"/>
          <w:rtl w:val="0"/>
        </w:rPr>
        <w:t xml:space="preserve"> </w:t>
      </w:r>
      <w:r w:rsidDel="00000000" w:rsidR="00000000" w:rsidRPr="00000000">
        <w:rPr>
          <w:rtl w:val="0"/>
        </w:rPr>
      </w:r>
    </w:p>
    <w:p w:rsidR="00000000" w:rsidDel="00000000" w:rsidP="00000000" w:rsidRDefault="00000000" w:rsidRPr="00000000" w14:paraId="000000AD">
      <w:pPr>
        <w:pageBreakBefore w:val="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AE">
      <w:pPr>
        <w:pStyle w:val="Heading4"/>
        <w:keepNext w:val="0"/>
        <w:keepLines w:val="0"/>
        <w:pageBreakBefore w:val="0"/>
        <w:rPr>
          <w:rFonts w:ascii="Cambria" w:cs="Cambria" w:eastAsia="Cambria" w:hAnsi="Cambria"/>
          <w:sz w:val="22"/>
          <w:szCs w:val="22"/>
        </w:rPr>
      </w:pPr>
      <w:bookmarkStart w:colFirst="0" w:colLast="0" w:name="_hi2t51siejsp" w:id="15"/>
      <w:bookmarkEnd w:id="15"/>
      <w:r w:rsidDel="00000000" w:rsidR="00000000" w:rsidRPr="00000000">
        <w:rPr>
          <w:rFonts w:ascii="Cambria" w:cs="Cambria" w:eastAsia="Cambria" w:hAnsi="Cambria"/>
          <w:sz w:val="22"/>
          <w:szCs w:val="22"/>
          <w:rtl w:val="0"/>
        </w:rPr>
        <w:t xml:space="preserve">Microcolony assays</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spacing w:line="480" w:lineRule="auto"/>
        <w:rPr>
          <w:rFonts w:ascii="Cambria" w:cs="Cambria" w:eastAsia="Cambria" w:hAnsi="Cambria"/>
        </w:rPr>
      </w:pPr>
      <w:r w:rsidDel="00000000" w:rsidR="00000000" w:rsidRPr="00000000">
        <w:rPr>
          <w:rFonts w:ascii="Cambria" w:cs="Cambria" w:eastAsia="Cambria" w:hAnsi="Cambria"/>
          <w:rtl w:val="0"/>
        </w:rPr>
        <w:t xml:space="preserve">Filter GCB with 0.2 µm syringe filter (VWR #28145­477). Following 14-16 hours of growth, remove cells with polyester swabs (VWR #22222-046) and resuspend in 1 mL GCB plus supplement. Vigorously shake bacterial suspensions for 2 minutes using ‘Disruptor Genie’. Vortexing ensures single non-aggregated cells. Dilute cultures to OD600 0.7 in GCB.  Add 100</w:t>
      </w:r>
      <w:r w:rsidDel="00000000" w:rsidR="00000000" w:rsidRPr="00000000">
        <w:rPr>
          <w:rFonts w:ascii="Cambria" w:cs="Cambria" w:eastAsia="Cambria" w:hAnsi="Cambria"/>
          <w:highlight w:val="white"/>
          <w:rtl w:val="0"/>
        </w:rPr>
        <w:t xml:space="preserve">μl</w:t>
      </w:r>
      <w:r w:rsidDel="00000000" w:rsidR="00000000" w:rsidRPr="00000000">
        <w:rPr>
          <w:rFonts w:ascii="Cambria" w:cs="Cambria" w:eastAsia="Cambria" w:hAnsi="Cambria"/>
          <w:rtl w:val="0"/>
        </w:rPr>
        <w:t xml:space="preserve"> of dilution to 900</w:t>
      </w:r>
      <w:r w:rsidDel="00000000" w:rsidR="00000000" w:rsidRPr="00000000">
        <w:rPr>
          <w:rFonts w:ascii="Cambria" w:cs="Cambria" w:eastAsia="Cambria" w:hAnsi="Cambria"/>
          <w:highlight w:val="white"/>
          <w:rtl w:val="0"/>
        </w:rPr>
        <w:t xml:space="preserve">μl</w:t>
      </w:r>
      <w:r w:rsidDel="00000000" w:rsidR="00000000" w:rsidRPr="00000000">
        <w:rPr>
          <w:rFonts w:ascii="Cambria" w:cs="Cambria" w:eastAsia="Cambria" w:hAnsi="Cambria"/>
          <w:rtl w:val="0"/>
        </w:rPr>
        <w:t xml:space="preserve"> GCB supplement in 6-well plate (Costar #3516) and incubate at 37°C at 5% CO2. 500</w:t>
      </w:r>
      <w:r w:rsidDel="00000000" w:rsidR="00000000" w:rsidRPr="00000000">
        <w:rPr>
          <w:rFonts w:ascii="Cambria" w:cs="Cambria" w:eastAsia="Cambria" w:hAnsi="Cambria"/>
          <w:highlight w:val="white"/>
          <w:rtl w:val="0"/>
        </w:rPr>
        <w:t xml:space="preserve">μl</w:t>
      </w:r>
      <w:r w:rsidDel="00000000" w:rsidR="00000000" w:rsidRPr="00000000">
        <w:rPr>
          <w:rFonts w:ascii="Cambria" w:cs="Cambria" w:eastAsia="Cambria" w:hAnsi="Cambria"/>
          <w:rtl w:val="0"/>
        </w:rPr>
        <w:t xml:space="preserve"> of culture was transferred to Attofluor chambers (Life Technologies #A7816).</w:t>
      </w:r>
    </w:p>
    <w:p w:rsidR="00000000" w:rsidDel="00000000" w:rsidP="00000000" w:rsidRDefault="00000000" w:rsidRPr="00000000" w14:paraId="000000B1">
      <w:pPr>
        <w:pageBreakBefore w:val="0"/>
        <w:spacing w:line="480" w:lineRule="auto"/>
        <w:rPr>
          <w:rFonts w:ascii="Cambria" w:cs="Cambria" w:eastAsia="Cambria" w:hAnsi="Cambria"/>
          <w:b w:val="1"/>
        </w:rPr>
      </w:pPr>
      <w:r w:rsidDel="00000000" w:rsidR="00000000" w:rsidRPr="00000000">
        <w:rPr>
          <w:rFonts w:ascii="Cambria" w:cs="Cambria" w:eastAsia="Cambria" w:hAnsi="Cambria"/>
          <w:b w:val="1"/>
          <w:rtl w:val="0"/>
        </w:rPr>
        <w:t xml:space="preserve">Imaging</w:t>
      </w:r>
    </w:p>
    <w:p w:rsidR="00000000" w:rsidDel="00000000" w:rsidP="00000000" w:rsidRDefault="00000000" w:rsidRPr="00000000" w14:paraId="000000B2">
      <w:pPr>
        <w:pageBreakBefore w:val="0"/>
        <w:spacing w:line="480" w:lineRule="auto"/>
        <w:rPr>
          <w:rFonts w:ascii="Cambria" w:cs="Cambria" w:eastAsia="Cambria" w:hAnsi="Cambria"/>
        </w:rPr>
      </w:pPr>
      <w:r w:rsidDel="00000000" w:rsidR="00000000" w:rsidRPr="00000000">
        <w:rPr>
          <w:rFonts w:ascii="Cambria" w:cs="Cambria" w:eastAsia="Cambria" w:hAnsi="Cambria"/>
          <w:highlight w:val="white"/>
          <w:rtl w:val="0"/>
        </w:rPr>
        <w:t xml:space="preserve">All images were obtained on a Nikon Ti Eclipse inverted microscope equipped for epifluorescence and DIC microscopy all under an environmental chamber maintaining temperature, humidity and CO2 concentration. The objective used is an oil immersion Plan Apo VC 100X objective, N.A 1.4, refraction index 1.51. DIC images were captured at 100ms exposure, gain 2.3X, binning 1x1. TexasRed images were excited at 555nm, captured at 500ms exposure, gain 1.5X, binning 1x1, and laser power of 50%. The camera used was digital SLR CMOS Nikon DS-Qi2, 16.25 megapixel.</w:t>
      </w:r>
      <w:r w:rsidDel="00000000" w:rsidR="00000000" w:rsidRPr="00000000">
        <w:rPr>
          <w:rtl w:val="0"/>
        </w:rPr>
      </w:r>
    </w:p>
    <w:p w:rsidR="00000000" w:rsidDel="00000000" w:rsidP="00000000" w:rsidRDefault="00000000" w:rsidRPr="00000000" w14:paraId="000000B3">
      <w:pPr>
        <w:pStyle w:val="Heading4"/>
        <w:pageBreakBefore w:val="0"/>
        <w:rPr>
          <w:rFonts w:ascii="Cambria" w:cs="Cambria" w:eastAsia="Cambria" w:hAnsi="Cambria"/>
        </w:rPr>
      </w:pPr>
      <w:bookmarkStart w:colFirst="0" w:colLast="0" w:name="_so2yl4qsyudc" w:id="16"/>
      <w:bookmarkEnd w:id="16"/>
      <w:r w:rsidDel="00000000" w:rsidR="00000000" w:rsidRPr="00000000">
        <w:rPr>
          <w:rFonts w:ascii="Cambria" w:cs="Cambria" w:eastAsia="Cambria" w:hAnsi="Cambria"/>
          <w:rtl w:val="0"/>
        </w:rPr>
        <w:t xml:space="preserve">Image analysis</w:t>
      </w:r>
    </w:p>
    <w:p w:rsidR="00000000" w:rsidDel="00000000" w:rsidP="00000000" w:rsidRDefault="00000000" w:rsidRPr="00000000" w14:paraId="000000B4">
      <w:pPr>
        <w:pageBreakBefore w:val="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B5">
      <w:pPr>
        <w:pageBreakBefore w:val="0"/>
        <w:spacing w:line="480" w:lineRule="auto"/>
        <w:rPr>
          <w:rFonts w:ascii="Cambria" w:cs="Cambria" w:eastAsia="Cambria" w:hAnsi="Cambria"/>
        </w:rPr>
      </w:pPr>
      <w:r w:rsidDel="00000000" w:rsidR="00000000" w:rsidRPr="00000000">
        <w:rPr>
          <w:rFonts w:ascii="Cambria" w:cs="Cambria" w:eastAsia="Cambria" w:hAnsi="Cambria"/>
          <w:i w:val="1"/>
          <w:rtl w:val="0"/>
        </w:rPr>
        <w:t xml:space="preserve">General information: </w:t>
      </w:r>
      <w:r w:rsidDel="00000000" w:rsidR="00000000" w:rsidRPr="00000000">
        <w:rPr>
          <w:rFonts w:ascii="Cambria" w:cs="Cambria" w:eastAsia="Cambria" w:hAnsi="Cambria"/>
          <w:rtl w:val="0"/>
        </w:rPr>
        <w:t xml:space="preserve">For each colony images of two channels were used: DIC channel allowed for the identification of the colony boundaries, the fluorescent channel allowed for the analysis of the gene expression profile. R2019a was used for the analysis of fluorescent patterns within colonies.</w:t>
      </w:r>
    </w:p>
    <w:p w:rsidR="00000000" w:rsidDel="00000000" w:rsidP="00000000" w:rsidRDefault="00000000" w:rsidRPr="00000000" w14:paraId="000000B6">
      <w:pPr>
        <w:pageBreakBefore w:val="0"/>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 </w:t>
      </w:r>
    </w:p>
    <w:p w:rsidR="00000000" w:rsidDel="00000000" w:rsidP="00000000" w:rsidRDefault="00000000" w:rsidRPr="00000000" w14:paraId="000000B7">
      <w:pPr>
        <w:pageBreakBefore w:val="0"/>
        <w:spacing w:line="480" w:lineRule="auto"/>
        <w:rPr>
          <w:rFonts w:ascii="Cambria" w:cs="Cambria" w:eastAsia="Cambria" w:hAnsi="Cambria"/>
        </w:rPr>
      </w:pPr>
      <w:r w:rsidDel="00000000" w:rsidR="00000000" w:rsidRPr="00000000">
        <w:rPr>
          <w:rFonts w:ascii="Cambria" w:cs="Cambria" w:eastAsia="Cambria" w:hAnsi="Cambria"/>
          <w:i w:val="1"/>
          <w:rtl w:val="0"/>
        </w:rPr>
        <w:t xml:space="preserve">Edge detection: Since robust automatic segmentation of DIC images remains a challenging task up to this day, we manually segmented the cross section of colonies from the DIC channel using Fiji (Schindelin 2012, doi: 10.1038/nmeth.2019), see Fig. S1A and S1B. </w:t>
      </w:r>
      <w:r w:rsidDel="00000000" w:rsidR="00000000" w:rsidRPr="00000000">
        <w:rPr>
          <w:rFonts w:ascii="Cambria" w:cs="Cambria" w:eastAsia="Cambria" w:hAnsi="Cambria"/>
          <w:rtl w:val="0"/>
        </w:rPr>
        <w:t xml:space="preserve">We manually disregarded colonies that formed due to a recent coalescence event and that typically have a dumbbell shape or a clear signature of the two previous colonies in the fluorescence channel. We only picked colonies with a not too rough surface by only considering colonies with a solidity &gt; 0.75 (ratio of the area and the convex area of the binary shape of the colony). Additionally, we only picked colonies that were spherical by only selecting colonies with an axis ratio &gt; 0.75 (ratio of short and long axis of an ellipse fitted to the binary colony shape). Additionally, we computed the radius </w:t>
      </w:r>
      <w:r w:rsidDel="00000000" w:rsidR="00000000" w:rsidRPr="00000000">
        <w:rPr>
          <w:rFonts w:ascii="Cambria" w:cs="Cambria" w:eastAsia="Cambria" w:hAnsi="Cambria"/>
          <w:i w:val="1"/>
          <w:rtl w:val="0"/>
        </w:rPr>
        <w:t xml:space="preserve"> </w:t>
      </w:r>
      <w:r w:rsidDel="00000000" w:rsidR="00000000" w:rsidRPr="00000000">
        <w:rPr>
          <w:rFonts w:ascii="Cambria" w:cs="Cambria" w:eastAsia="Cambria" w:hAnsi="Cambria"/>
          <w:rtl w:val="0"/>
        </w:rPr>
        <w:t xml:space="preserve">of the circle with the same area as the binary shape of the colony and only pick those colonies with radii above 5 µm and below 10 µm.</w:t>
      </w:r>
    </w:p>
    <w:p w:rsidR="00000000" w:rsidDel="00000000" w:rsidP="00000000" w:rsidRDefault="00000000" w:rsidRPr="00000000" w14:paraId="000000B8">
      <w:pPr>
        <w:pageBreakBefore w:val="0"/>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 </w:t>
      </w:r>
    </w:p>
    <w:p w:rsidR="00000000" w:rsidDel="00000000" w:rsidP="00000000" w:rsidRDefault="00000000" w:rsidRPr="00000000" w14:paraId="000000B9">
      <w:pPr>
        <w:pageBreakBefore w:val="0"/>
        <w:spacing w:line="480" w:lineRule="auto"/>
        <w:rPr>
          <w:rFonts w:ascii="Cambria" w:cs="Cambria" w:eastAsia="Cambria" w:hAnsi="Cambria"/>
        </w:rPr>
      </w:pPr>
      <w:r w:rsidDel="00000000" w:rsidR="00000000" w:rsidRPr="00000000">
        <w:rPr>
          <w:rFonts w:ascii="Cambria" w:cs="Cambria" w:eastAsia="Cambria" w:hAnsi="Cambria"/>
          <w:i w:val="1"/>
          <w:rtl w:val="0"/>
        </w:rPr>
        <w:t xml:space="preserve">Background subtraction: </w:t>
      </w:r>
      <w:r w:rsidDel="00000000" w:rsidR="00000000" w:rsidRPr="00000000">
        <w:rPr>
          <w:rFonts w:ascii="Cambria" w:cs="Cambria" w:eastAsia="Cambria" w:hAnsi="Cambria"/>
          <w:rtl w:val="0"/>
        </w:rPr>
        <w:t xml:space="preserve">To estimate the background of the fluorescent channel, we manually choose a rectangle in the fluorescence images without any cell or colonies and calculate the mean intensity in this rectangle. This mean intensity is subtracted from the fluorescence image.</w:t>
      </w:r>
    </w:p>
    <w:p w:rsidR="00000000" w:rsidDel="00000000" w:rsidP="00000000" w:rsidRDefault="00000000" w:rsidRPr="00000000" w14:paraId="000000BA">
      <w:pPr>
        <w:pageBreakBefore w:val="0"/>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 </w:t>
      </w:r>
    </w:p>
    <w:p w:rsidR="00000000" w:rsidDel="00000000" w:rsidP="00000000" w:rsidRDefault="00000000" w:rsidRPr="00000000" w14:paraId="000000BB">
      <w:pPr>
        <w:pageBreakBefore w:val="0"/>
        <w:spacing w:line="480" w:lineRule="auto"/>
        <w:rPr>
          <w:rFonts w:ascii="Cambria" w:cs="Cambria" w:eastAsia="Cambria" w:hAnsi="Cambria"/>
        </w:rPr>
      </w:pPr>
      <w:r w:rsidDel="00000000" w:rsidR="00000000" w:rsidRPr="00000000">
        <w:rPr>
          <w:rFonts w:ascii="Cambria" w:cs="Cambria" w:eastAsia="Cambria" w:hAnsi="Cambria"/>
          <w:i w:val="1"/>
          <w:rtl w:val="0"/>
        </w:rPr>
        <w:t xml:space="preserve">Estimating features of the fluorescent patterns within colonies: </w:t>
      </w:r>
      <w:r w:rsidDel="00000000" w:rsidR="00000000" w:rsidRPr="00000000">
        <w:rPr>
          <w:rFonts w:ascii="Cambria" w:cs="Cambria" w:eastAsia="Cambria" w:hAnsi="Cambria"/>
          <w:rtl w:val="0"/>
        </w:rPr>
        <w:t xml:space="preserve">We define three different features to quantify different characteristics of the fluorescence patterns within microcolonies. </w:t>
      </w:r>
    </w:p>
    <w:p w:rsidR="00000000" w:rsidDel="00000000" w:rsidP="00000000" w:rsidRDefault="00000000" w:rsidRPr="00000000" w14:paraId="000000BC">
      <w:pPr>
        <w:pageBreakBefore w:val="0"/>
        <w:spacing w:line="480" w:lineRule="auto"/>
        <w:rPr>
          <w:rFonts w:ascii="Cambria" w:cs="Cambria" w:eastAsia="Cambria" w:hAnsi="Cambria"/>
        </w:rPr>
      </w:pPr>
      <w:r w:rsidDel="00000000" w:rsidR="00000000" w:rsidRPr="00000000">
        <w:rPr>
          <w:rFonts w:ascii="Cambria" w:cs="Cambria" w:eastAsia="Cambria" w:hAnsi="Cambria"/>
          <w:rtl w:val="0"/>
        </w:rPr>
        <w:t xml:space="preserve">The first quantity is called homogeneity </w:t>
      </w:r>
      <m:oMath>
        <m:r>
          <w:rPr>
            <w:rFonts w:ascii="Cambria" w:cs="Cambria" w:eastAsia="Cambria" w:hAnsi="Cambria"/>
          </w:rPr>
          <m:t xml:space="preserve">H</m:t>
        </m:r>
      </m:oMath>
      <w:r w:rsidDel="00000000" w:rsidR="00000000" w:rsidRPr="00000000">
        <w:rPr>
          <w:rFonts w:ascii="Cambria" w:cs="Cambria" w:eastAsia="Cambria" w:hAnsi="Cambria"/>
          <w:rtl w:val="0"/>
        </w:rPr>
        <w:t xml:space="preserve"> and is the ratio between the area </w:t>
      </w:r>
      <m:oMath>
        <m:sSub>
          <m:sSubPr>
            <m:ctrlPr>
              <w:rPr>
                <w:rFonts w:ascii="Cambria" w:cs="Cambria" w:eastAsia="Cambria" w:hAnsi="Cambria"/>
              </w:rPr>
            </m:ctrlPr>
          </m:sSubPr>
          <m:e>
            <m:r>
              <w:rPr>
                <w:rFonts w:ascii="Cambria" w:cs="Cambria" w:eastAsia="Cambria" w:hAnsi="Cambria"/>
              </w:rPr>
              <m:t xml:space="preserve">A</m:t>
            </m:r>
          </m:e>
          <m:sub>
            <m:r>
              <w:rPr>
                <w:rFonts w:ascii="Cambria" w:cs="Cambria" w:eastAsia="Cambria" w:hAnsi="Cambria"/>
              </w:rPr>
              <m:t xml:space="preserve">50%</m:t>
            </m:r>
          </m:sub>
        </m:sSub>
      </m:oMath>
      <w:r w:rsidDel="00000000" w:rsidR="00000000" w:rsidRPr="00000000">
        <w:rPr>
          <w:rFonts w:ascii="Cambria" w:cs="Cambria" w:eastAsia="Cambria" w:hAnsi="Cambria"/>
          <w:rtl w:val="0"/>
        </w:rPr>
        <w:t xml:space="preserve"> of the colony that includes the brightest pixels that account for 50% of the summed fluorescence of the colony and the total area </w:t>
      </w:r>
      <m:oMath>
        <m:sSub>
          <m:sSubPr>
            <m:ctrlPr>
              <w:rPr>
                <w:rFonts w:ascii="Cambria" w:cs="Cambria" w:eastAsia="Cambria" w:hAnsi="Cambria"/>
              </w:rPr>
            </m:ctrlPr>
          </m:sSubPr>
          <m:e>
            <m:r>
              <w:rPr>
                <w:rFonts w:ascii="Cambria" w:cs="Cambria" w:eastAsia="Cambria" w:hAnsi="Cambria"/>
              </w:rPr>
              <m:t xml:space="preserve">A</m:t>
            </m:r>
          </m:e>
          <m:sub>
            <m:r>
              <w:rPr>
                <w:rFonts w:ascii="Cambria" w:cs="Cambria" w:eastAsia="Cambria" w:hAnsi="Cambria"/>
              </w:rPr>
              <m:t xml:space="preserve">100%</m:t>
            </m:r>
          </m:sub>
        </m:sSub>
      </m:oMath>
      <w:r w:rsidDel="00000000" w:rsidR="00000000" w:rsidRPr="00000000">
        <w:rPr>
          <w:rFonts w:ascii="Cambria" w:cs="Cambria" w:eastAsia="Cambria" w:hAnsi="Cambria"/>
          <w:rtl w:val="0"/>
        </w:rPr>
        <w:t xml:space="preserve">of the microcolony (see Fig. S1C). It is given by the equation:</w:t>
      </w:r>
    </w:p>
    <w:p w:rsidR="00000000" w:rsidDel="00000000" w:rsidP="00000000" w:rsidRDefault="00000000" w:rsidRPr="00000000" w14:paraId="000000BD">
      <w:pPr>
        <w:pageBreakBefore w:val="0"/>
        <w:spacing w:line="480" w:lineRule="auto"/>
        <w:jc w:val="center"/>
        <w:rPr>
          <w:rFonts w:ascii="Cambria" w:cs="Cambria" w:eastAsia="Cambria" w:hAnsi="Cambria"/>
        </w:rPr>
      </w:pPr>
      <m:oMath>
        <m:r>
          <w:rPr>
            <w:rFonts w:ascii="Cambria" w:cs="Cambria" w:eastAsia="Cambria" w:hAnsi="Cambria"/>
          </w:rPr>
          <m:t xml:space="preserve">H=2</m:t>
        </m:r>
        <m:f>
          <m:fPr>
            <m:ctrlPr>
              <w:rPr>
                <w:rFonts w:ascii="Cambria" w:cs="Cambria" w:eastAsia="Cambria" w:hAnsi="Cambria"/>
              </w:rPr>
            </m:ctrlPr>
          </m:fPr>
          <m:num>
            <m:sSub>
              <m:sSubPr>
                <m:ctrlPr>
                  <w:rPr>
                    <w:rFonts w:ascii="Cambria" w:cs="Cambria" w:eastAsia="Cambria" w:hAnsi="Cambria"/>
                  </w:rPr>
                </m:ctrlPr>
              </m:sSubPr>
              <m:e>
                <m:r>
                  <w:rPr>
                    <w:rFonts w:ascii="Cambria" w:cs="Cambria" w:eastAsia="Cambria" w:hAnsi="Cambria"/>
                  </w:rPr>
                  <m:t xml:space="preserve">A</m:t>
                </m:r>
              </m:e>
              <m:sub>
                <m:r>
                  <w:rPr>
                    <w:rFonts w:ascii="Cambria" w:cs="Cambria" w:eastAsia="Cambria" w:hAnsi="Cambria"/>
                  </w:rPr>
                  <m:t xml:space="preserve">50%</m:t>
                </m:r>
              </m:sub>
            </m:sSub>
          </m:num>
          <m:den>
            <m:sSub>
              <m:sSubPr>
                <m:ctrlPr>
                  <w:rPr>
                    <w:rFonts w:ascii="Cambria" w:cs="Cambria" w:eastAsia="Cambria" w:hAnsi="Cambria"/>
                  </w:rPr>
                </m:ctrlPr>
              </m:sSubPr>
              <m:e>
                <m:r>
                  <w:rPr>
                    <w:rFonts w:ascii="Cambria" w:cs="Cambria" w:eastAsia="Cambria" w:hAnsi="Cambria"/>
                  </w:rPr>
                  <m:t xml:space="preserve">A</m:t>
                </m:r>
              </m:e>
              <m:sub>
                <m:r>
                  <w:rPr>
                    <w:rFonts w:ascii="Cambria" w:cs="Cambria" w:eastAsia="Cambria" w:hAnsi="Cambria"/>
                  </w:rPr>
                  <m:t xml:space="preserve">100%</m:t>
                </m:r>
              </m:sub>
            </m:sSub>
          </m:den>
        </m:f>
        <m:r>
          <w:rPr>
            <w:rFonts w:ascii="Cambria" w:cs="Cambria" w:eastAsia="Cambria" w:hAnsi="Cambria"/>
          </w:rPr>
          <m:t xml:space="preserve">,</m:t>
        </m:r>
      </m:oMath>
      <w:r w:rsidDel="00000000" w:rsidR="00000000" w:rsidRPr="00000000">
        <w:rPr>
          <w:rtl w:val="0"/>
        </w:rPr>
      </w:r>
    </w:p>
    <w:p w:rsidR="00000000" w:rsidDel="00000000" w:rsidP="00000000" w:rsidRDefault="00000000" w:rsidRPr="00000000" w14:paraId="000000BE">
      <w:pPr>
        <w:pageBreakBefore w:val="0"/>
        <w:spacing w:line="480" w:lineRule="auto"/>
        <w:rPr>
          <w:rFonts w:ascii="Cambria" w:cs="Cambria" w:eastAsia="Cambria" w:hAnsi="Cambria"/>
        </w:rPr>
      </w:pPr>
      <w:r w:rsidDel="00000000" w:rsidR="00000000" w:rsidRPr="00000000">
        <w:rPr>
          <w:rFonts w:ascii="Cambria" w:cs="Cambria" w:eastAsia="Cambria" w:hAnsi="Cambria"/>
          <w:rtl w:val="0"/>
        </w:rPr>
        <w:t xml:space="preserve">and is a measure of how homogeneous the pattern within a colony is. For </w:t>
      </w:r>
      <m:oMath>
        <m:r>
          <w:rPr>
            <w:rFonts w:ascii="Cambria" w:cs="Cambria" w:eastAsia="Cambria" w:hAnsi="Cambria"/>
          </w:rPr>
          <m:t xml:space="preserve">H=1</m:t>
        </m:r>
      </m:oMath>
      <w:r w:rsidDel="00000000" w:rsidR="00000000" w:rsidRPr="00000000">
        <w:rPr>
          <w:rFonts w:ascii="Cambria" w:cs="Cambria" w:eastAsia="Cambria" w:hAnsi="Cambria"/>
          <w:rtl w:val="0"/>
        </w:rPr>
        <w:t xml:space="preserve">, the profile is completely homogeneous, for </w:t>
      </w:r>
      <m:oMath>
        <m:r>
          <w:rPr>
            <w:rFonts w:ascii="Cambria" w:cs="Cambria" w:eastAsia="Cambria" w:hAnsi="Cambria"/>
          </w:rPr>
          <m:t xml:space="preserve">H&lt;1</m:t>
        </m:r>
      </m:oMath>
      <w:r w:rsidDel="00000000" w:rsidR="00000000" w:rsidRPr="00000000">
        <w:rPr>
          <w:rFonts w:ascii="Cambria" w:cs="Cambria" w:eastAsia="Cambria" w:hAnsi="Cambria"/>
          <w:rtl w:val="0"/>
        </w:rPr>
        <w:t xml:space="preserve">, the majority of the fluorescence signal, and thus the majority of the molecular marker, is accumulated in a small region of the colony. </w:t>
      </w:r>
    </w:p>
    <w:p w:rsidR="00000000" w:rsidDel="00000000" w:rsidP="00000000" w:rsidRDefault="00000000" w:rsidRPr="00000000" w14:paraId="000000BF">
      <w:pPr>
        <w:pageBreakBefore w:val="0"/>
        <w:spacing w:line="480" w:lineRule="auto"/>
        <w:rPr>
          <w:rFonts w:ascii="Cambria" w:cs="Cambria" w:eastAsia="Cambria" w:hAnsi="Cambria"/>
        </w:rPr>
      </w:pPr>
      <w:r w:rsidDel="00000000" w:rsidR="00000000" w:rsidRPr="00000000">
        <w:rPr>
          <w:rFonts w:ascii="Cambria" w:cs="Cambria" w:eastAsia="Cambria" w:hAnsi="Cambria"/>
          <w:rtl w:val="0"/>
        </w:rPr>
        <w:t xml:space="preserve">Since the homogeneity </w:t>
      </w:r>
      <m:oMath>
        <m:r>
          <w:rPr>
            <w:rFonts w:ascii="Cambria" w:cs="Cambria" w:eastAsia="Cambria" w:hAnsi="Cambria"/>
          </w:rPr>
          <m:t xml:space="preserve">H</m:t>
        </m:r>
      </m:oMath>
      <w:r w:rsidDel="00000000" w:rsidR="00000000" w:rsidRPr="00000000">
        <w:rPr>
          <w:rFonts w:ascii="Cambria" w:cs="Cambria" w:eastAsia="Cambria" w:hAnsi="Cambria"/>
          <w:rtl w:val="0"/>
        </w:rPr>
        <w:t xml:space="preserve">does not quantify at what location the fluorescence signal is accumulated, we define the directionality </w:t>
      </w:r>
      <m:oMath>
        <m:r>
          <w:rPr>
            <w:rFonts w:ascii="Cambria" w:cs="Cambria" w:eastAsia="Cambria" w:hAnsi="Cambria"/>
          </w:rPr>
          <m:t xml:space="preserve">d</m:t>
        </m:r>
      </m:oMath>
      <w:r w:rsidDel="00000000" w:rsidR="00000000" w:rsidRPr="00000000">
        <w:rPr>
          <w:rFonts w:ascii="Cambria" w:cs="Cambria" w:eastAsia="Cambria" w:hAnsi="Cambria"/>
          <w:rtl w:val="0"/>
        </w:rPr>
        <w:t xml:space="preserve">. Therefore, we perform a distance transform of the binary image of the colony  (see Fig. S1D).  The directionality </w:t>
      </w:r>
      <m:oMath>
        <m:r>
          <w:rPr>
            <w:rFonts w:ascii="Cambria" w:cs="Cambria" w:eastAsia="Cambria" w:hAnsi="Cambria"/>
          </w:rPr>
          <m:t xml:space="preserve">d</m:t>
        </m:r>
      </m:oMath>
      <w:r w:rsidDel="00000000" w:rsidR="00000000" w:rsidRPr="00000000">
        <w:rPr>
          <w:rFonts w:ascii="Cambria" w:cs="Cambria" w:eastAsia="Cambria" w:hAnsi="Cambria"/>
          <w:rtl w:val="0"/>
        </w:rPr>
        <w:t xml:space="preserve"> results from the mean distance from the colony surface of the brightest pixel that account for 50% of the overall fluorescence </w:t>
      </w:r>
      <m:oMath>
        <m:r>
          <w:rPr>
            <w:rFonts w:ascii="Cambria" w:cs="Cambria" w:eastAsia="Cambria" w:hAnsi="Cambria"/>
          </w:rPr>
          <m:t xml:space="preserve">&lt;l</m:t>
        </m:r>
        <m:sSub>
          <m:sSubPr>
            <m:ctrlPr>
              <w:rPr>
                <w:rFonts w:ascii="Cambria" w:cs="Cambria" w:eastAsia="Cambria" w:hAnsi="Cambria"/>
              </w:rPr>
            </m:ctrlPr>
          </m:sSubPr>
          <m:e>
            <m:r>
              <w:rPr>
                <w:rFonts w:ascii="Cambria" w:cs="Cambria" w:eastAsia="Cambria" w:hAnsi="Cambria"/>
              </w:rPr>
              <m:t xml:space="preserve">&gt;</m:t>
            </m:r>
          </m:e>
          <m:sub>
            <m:r>
              <w:rPr>
                <w:rFonts w:ascii="Cambria" w:cs="Cambria" w:eastAsia="Cambria" w:hAnsi="Cambria"/>
              </w:rPr>
              <m:t xml:space="preserve">bright</m:t>
            </m:r>
          </m:sub>
        </m:sSub>
        <m:r>
          <w:rPr>
            <w:rFonts w:ascii="Cambria" w:cs="Cambria" w:eastAsia="Cambria" w:hAnsi="Cambria"/>
          </w:rPr>
          <m:t xml:space="preserve"> </m:t>
        </m:r>
      </m:oMath>
      <w:r w:rsidDel="00000000" w:rsidR="00000000" w:rsidRPr="00000000">
        <w:rPr>
          <w:rFonts w:ascii="Cambria" w:cs="Cambria" w:eastAsia="Cambria" w:hAnsi="Cambria"/>
          <w:rtl w:val="0"/>
        </w:rPr>
        <w:t xml:space="preserve">and the pixel that account for the other 50%, </w:t>
      </w:r>
      <m:oMath>
        <m:r>
          <w:rPr>
            <w:rFonts w:ascii="Cambria" w:cs="Cambria" w:eastAsia="Cambria" w:hAnsi="Cambria"/>
          </w:rPr>
          <m:t xml:space="preserve">&lt;l</m:t>
        </m:r>
        <m:sSub>
          <m:sSubPr>
            <m:ctrlPr>
              <w:rPr>
                <w:rFonts w:ascii="Cambria" w:cs="Cambria" w:eastAsia="Cambria" w:hAnsi="Cambria"/>
              </w:rPr>
            </m:ctrlPr>
          </m:sSubPr>
          <m:e>
            <m:r>
              <w:rPr>
                <w:rFonts w:ascii="Cambria" w:cs="Cambria" w:eastAsia="Cambria" w:hAnsi="Cambria"/>
              </w:rPr>
              <m:t xml:space="preserve">&gt;</m:t>
            </m:r>
          </m:e>
          <m:sub>
            <m:r>
              <w:rPr>
                <w:rFonts w:ascii="Cambria" w:cs="Cambria" w:eastAsia="Cambria" w:hAnsi="Cambria"/>
              </w:rPr>
              <m:t xml:space="preserve">dark</m:t>
            </m:r>
          </m:sub>
        </m:sSub>
      </m:oMath>
      <w:r w:rsidDel="00000000" w:rsidR="00000000" w:rsidRPr="00000000">
        <w:rPr>
          <w:rFonts w:ascii="Cambria" w:cs="Cambria" w:eastAsia="Cambria" w:hAnsi="Cambria"/>
          <w:rtl w:val="0"/>
        </w:rPr>
        <w:t xml:space="preserve">, and is given by</w:t>
      </w:r>
    </w:p>
    <w:p w:rsidR="00000000" w:rsidDel="00000000" w:rsidP="00000000" w:rsidRDefault="00000000" w:rsidRPr="00000000" w14:paraId="000000C0">
      <w:pPr>
        <w:pageBreakBefore w:val="0"/>
        <w:spacing w:line="480" w:lineRule="auto"/>
        <w:jc w:val="center"/>
        <w:rPr>
          <w:rFonts w:ascii="Cambria" w:cs="Cambria" w:eastAsia="Cambria" w:hAnsi="Cambria"/>
        </w:rPr>
      </w:pPr>
      <m:oMath>
        <m:r>
          <w:rPr>
            <w:rFonts w:ascii="Cambria" w:cs="Cambria" w:eastAsia="Cambria" w:hAnsi="Cambria"/>
          </w:rPr>
          <m:t xml:space="preserve">d=</m:t>
        </m:r>
        <m:f>
          <m:fPr>
            <m:ctrlPr>
              <w:rPr>
                <w:rFonts w:ascii="Cambria" w:cs="Cambria" w:eastAsia="Cambria" w:hAnsi="Cambria"/>
              </w:rPr>
            </m:ctrlPr>
          </m:fPr>
          <m:num>
            <m:r>
              <w:rPr>
                <w:rFonts w:ascii="Cambria" w:cs="Cambria" w:eastAsia="Cambria" w:hAnsi="Cambria"/>
              </w:rPr>
              <m:t xml:space="preserve">&lt;l</m:t>
            </m:r>
            <m:sSub>
              <m:sSubPr>
                <m:ctrlPr>
                  <w:rPr>
                    <w:rFonts w:ascii="Cambria" w:cs="Cambria" w:eastAsia="Cambria" w:hAnsi="Cambria"/>
                  </w:rPr>
                </m:ctrlPr>
              </m:sSubPr>
              <m:e>
                <m:r>
                  <w:rPr>
                    <w:rFonts w:ascii="Cambria" w:cs="Cambria" w:eastAsia="Cambria" w:hAnsi="Cambria"/>
                  </w:rPr>
                  <m:t xml:space="preserve">&gt;</m:t>
                </m:r>
              </m:e>
              <m:sub>
                <m:r>
                  <w:rPr>
                    <w:rFonts w:ascii="Cambria" w:cs="Cambria" w:eastAsia="Cambria" w:hAnsi="Cambria"/>
                  </w:rPr>
                  <m:t xml:space="preserve">bright</m:t>
                </m:r>
              </m:sub>
            </m:sSub>
            <m:r>
              <w:rPr>
                <w:rFonts w:ascii="Cambria" w:cs="Cambria" w:eastAsia="Cambria" w:hAnsi="Cambria"/>
              </w:rPr>
              <m:t xml:space="preserve">-&lt;l</m:t>
            </m:r>
            <m:sSub>
              <m:sSubPr>
                <m:ctrlPr>
                  <w:rPr>
                    <w:rFonts w:ascii="Cambria" w:cs="Cambria" w:eastAsia="Cambria" w:hAnsi="Cambria"/>
                  </w:rPr>
                </m:ctrlPr>
              </m:sSubPr>
              <m:e>
                <m:r>
                  <w:rPr>
                    <w:rFonts w:ascii="Cambria" w:cs="Cambria" w:eastAsia="Cambria" w:hAnsi="Cambria"/>
                  </w:rPr>
                  <m:t xml:space="preserve">&gt;</m:t>
                </m:r>
              </m:e>
              <m:sub>
                <m:r>
                  <w:rPr>
                    <w:rFonts w:ascii="Cambria" w:cs="Cambria" w:eastAsia="Cambria" w:hAnsi="Cambria"/>
                  </w:rPr>
                  <m:t xml:space="preserve">dark</m:t>
                </m:r>
              </m:sub>
            </m:sSub>
          </m:num>
          <m:den>
            <m:r>
              <w:rPr>
                <w:rFonts w:ascii="Cambria" w:cs="Cambria" w:eastAsia="Cambria" w:hAnsi="Cambria"/>
              </w:rPr>
              <m:t xml:space="preserve">&lt;l</m:t>
            </m:r>
            <m:sSub>
              <m:sSubPr>
                <m:ctrlPr>
                  <w:rPr>
                    <w:rFonts w:ascii="Cambria" w:cs="Cambria" w:eastAsia="Cambria" w:hAnsi="Cambria"/>
                  </w:rPr>
                </m:ctrlPr>
              </m:sSubPr>
              <m:e>
                <m:r>
                  <w:rPr>
                    <w:rFonts w:ascii="Cambria" w:cs="Cambria" w:eastAsia="Cambria" w:hAnsi="Cambria"/>
                  </w:rPr>
                  <m:t xml:space="preserve">&gt;</m:t>
                </m:r>
              </m:e>
              <m:sub>
                <m:r>
                  <w:rPr>
                    <w:rFonts w:ascii="Cambria" w:cs="Cambria" w:eastAsia="Cambria" w:hAnsi="Cambria"/>
                  </w:rPr>
                  <m:t xml:space="preserve">bright</m:t>
                </m:r>
              </m:sub>
            </m:sSub>
            <m:r>
              <w:rPr>
                <w:rFonts w:ascii="Cambria" w:cs="Cambria" w:eastAsia="Cambria" w:hAnsi="Cambria"/>
              </w:rPr>
              <m:t xml:space="preserve">+&lt;l</m:t>
            </m:r>
            <m:sSub>
              <m:sSubPr>
                <m:ctrlPr>
                  <w:rPr>
                    <w:rFonts w:ascii="Cambria" w:cs="Cambria" w:eastAsia="Cambria" w:hAnsi="Cambria"/>
                  </w:rPr>
                </m:ctrlPr>
              </m:sSubPr>
              <m:e>
                <m:r>
                  <w:rPr>
                    <w:rFonts w:ascii="Cambria" w:cs="Cambria" w:eastAsia="Cambria" w:hAnsi="Cambria"/>
                  </w:rPr>
                  <m:t xml:space="preserve">&gt;</m:t>
                </m:r>
              </m:e>
              <m:sub>
                <m:r>
                  <w:rPr>
                    <w:rFonts w:ascii="Cambria" w:cs="Cambria" w:eastAsia="Cambria" w:hAnsi="Cambria"/>
                  </w:rPr>
                  <m:t xml:space="preserve">dark</m:t>
                </m:r>
              </m:sub>
            </m:sSub>
          </m:den>
        </m:f>
        <m:r>
          <w:rPr>
            <w:rFonts w:ascii="Cambria" w:cs="Cambria" w:eastAsia="Cambria" w:hAnsi="Cambria"/>
          </w:rPr>
          <m:t xml:space="preserve">.</m:t>
        </m:r>
      </m:oMath>
      <w:r w:rsidDel="00000000" w:rsidR="00000000" w:rsidRPr="00000000">
        <w:rPr>
          <w:rtl w:val="0"/>
        </w:rPr>
      </w:r>
    </w:p>
    <w:p w:rsidR="00000000" w:rsidDel="00000000" w:rsidP="00000000" w:rsidRDefault="00000000" w:rsidRPr="00000000" w14:paraId="000000C1">
      <w:pPr>
        <w:pageBreakBefore w:val="0"/>
        <w:spacing w:line="480" w:lineRule="auto"/>
        <w:jc w:val="left"/>
        <w:rPr>
          <w:rFonts w:ascii="Cambria" w:cs="Cambria" w:eastAsia="Cambria" w:hAnsi="Cambria"/>
        </w:rPr>
      </w:pPr>
      <w:r w:rsidDel="00000000" w:rsidR="00000000" w:rsidRPr="00000000">
        <w:rPr>
          <w:rFonts w:ascii="Cambria" w:cs="Cambria" w:eastAsia="Cambria" w:hAnsi="Cambria"/>
          <w:rtl w:val="0"/>
        </w:rPr>
        <w:t xml:space="preserve">It is positive if the majority of bright spots are within the colony core and negative if the majority of bright spots are near the colony perimeter. This quantity cannot exceed an absolute value of 1.</w:t>
      </w:r>
    </w:p>
    <w:p w:rsidR="00000000" w:rsidDel="00000000" w:rsidP="00000000" w:rsidRDefault="00000000" w:rsidRPr="00000000" w14:paraId="000000C2">
      <w:pPr>
        <w:pageBreakBefore w:val="0"/>
        <w:spacing w:line="480" w:lineRule="auto"/>
        <w:jc w:val="left"/>
        <w:rPr>
          <w:rFonts w:ascii="Cambria" w:cs="Cambria" w:eastAsia="Cambria" w:hAnsi="Cambria"/>
        </w:rPr>
      </w:pPr>
      <w:r w:rsidDel="00000000" w:rsidR="00000000" w:rsidRPr="00000000">
        <w:rPr>
          <w:rFonts w:ascii="Cambria" w:cs="Cambria" w:eastAsia="Cambria" w:hAnsi="Cambria"/>
          <w:rtl w:val="0"/>
        </w:rPr>
        <w:t xml:space="preserve">The last quantity, called roughness </w:t>
      </w:r>
      <m:oMath>
        <m:r>
          <w:rPr>
            <w:rFonts w:ascii="Cambria" w:cs="Cambria" w:eastAsia="Cambria" w:hAnsi="Cambria"/>
          </w:rPr>
          <m:t xml:space="preserve">R</m:t>
        </m:r>
      </m:oMath>
      <w:r w:rsidDel="00000000" w:rsidR="00000000" w:rsidRPr="00000000">
        <w:rPr>
          <w:rFonts w:ascii="Cambria" w:cs="Cambria" w:eastAsia="Cambria" w:hAnsi="Cambria"/>
          <w:rtl w:val="0"/>
        </w:rPr>
        <w:t xml:space="preserve">, is a measure of how smooth or rough the fluorescence pattern of the colony is, e.g. if it is characterised by a single large bright core or multiple bright spots. To this aim, we first apply a two-dimensional gaussian filter to the fluorescence kernel with a  standard deviation of the smoothing kernel of 0.5 µm. Then, we estimated the gradient magnitude </w:t>
      </w:r>
      <m:oMath>
        <m:d>
          <m:dPr>
            <m:begChr m:val="|"/>
            <m:endChr m:val="|"/>
            <m:ctrlPr>
              <w:rPr>
                <w:rFonts w:ascii="Arial" w:cs="Arial" w:eastAsia="Arial" w:hAnsi="Arial"/>
                <w:color w:val="3c4043"/>
                <w:sz w:val="21"/>
                <w:szCs w:val="21"/>
                <w:highlight w:val="white"/>
              </w:rPr>
            </m:ctrlPr>
          </m:dPr>
          <m:e>
            <m:r>
              <w:rPr>
                <w:rFonts w:ascii="Arial" w:cs="Arial" w:eastAsia="Arial" w:hAnsi="Arial"/>
                <w:color w:val="3c4043"/>
                <w:sz w:val="21"/>
                <w:szCs w:val="21"/>
                <w:highlight w:val="white"/>
              </w:rPr>
              <m:t xml:space="preserve">∇I</m:t>
            </m:r>
          </m:e>
        </m:d>
      </m:oMath>
      <w:r w:rsidDel="00000000" w:rsidR="00000000" w:rsidRPr="00000000">
        <w:rPr>
          <w:rFonts w:ascii="Cambria" w:cs="Cambria" w:eastAsia="Cambria" w:hAnsi="Cambria"/>
          <w:rtl w:val="0"/>
        </w:rPr>
        <w:t xml:space="preserve"> using the </w:t>
      </w:r>
      <w:r w:rsidDel="00000000" w:rsidR="00000000" w:rsidRPr="00000000">
        <w:rPr>
          <w:rFonts w:ascii="Cambria" w:cs="Cambria" w:eastAsia="Cambria" w:hAnsi="Cambria"/>
          <w:i w:val="1"/>
          <w:rtl w:val="0"/>
        </w:rPr>
        <w:t xml:space="preserve">Matlab</w:t>
      </w:r>
      <w:r w:rsidDel="00000000" w:rsidR="00000000" w:rsidRPr="00000000">
        <w:rPr>
          <w:rFonts w:ascii="Cambria" w:cs="Cambria" w:eastAsia="Cambria" w:hAnsi="Cambria"/>
          <w:rtl w:val="0"/>
        </w:rPr>
        <w:t xml:space="preserve"> function imgradient() (see Fig. S1E) and, computed the mean </w:t>
      </w:r>
      <m:oMath>
        <m:d>
          <m:dPr>
            <m:begChr m:val="|"/>
            <m:endChr m:val="|"/>
            <m:ctrlPr>
              <w:rPr>
                <w:rFonts w:ascii="Arial" w:cs="Arial" w:eastAsia="Arial" w:hAnsi="Arial"/>
                <w:color w:val="3c4043"/>
                <w:sz w:val="21"/>
                <w:szCs w:val="21"/>
                <w:highlight w:val="white"/>
              </w:rPr>
            </m:ctrlPr>
          </m:dPr>
          <m:e>
            <m:r>
              <w:rPr>
                <w:rFonts w:ascii="Arial" w:cs="Arial" w:eastAsia="Arial" w:hAnsi="Arial"/>
                <w:color w:val="3c4043"/>
                <w:sz w:val="21"/>
                <w:szCs w:val="21"/>
                <w:highlight w:val="white"/>
              </w:rPr>
              <m:t xml:space="preserve">∇I</m:t>
            </m:r>
          </m:e>
        </m:d>
        <m:sSub>
          <m:sSubPr>
            <m:ctrlPr>
              <w:rPr>
                <w:rFonts w:ascii="Arial" w:cs="Arial" w:eastAsia="Arial" w:hAnsi="Arial"/>
                <w:i w:val="1"/>
                <w:color w:val="3c4043"/>
                <w:sz w:val="21"/>
                <w:szCs w:val="21"/>
                <w:highlight w:val="white"/>
              </w:rPr>
            </m:ctrlPr>
          </m:sSubPr>
          <m:e>
            <m:r>
              <w:rPr>
                <w:rFonts w:ascii="Arial" w:cs="Arial" w:eastAsia="Arial" w:hAnsi="Arial"/>
                <w:color w:val="3c4043"/>
                <w:sz w:val="21"/>
                <w:szCs w:val="21"/>
                <w:highlight w:val="white"/>
              </w:rPr>
              <m:t xml:space="preserve">&gt;</m:t>
            </m:r>
          </m:e>
          <m:sub>
            <m:r>
              <w:rPr>
                <w:rFonts w:ascii="Arial" w:cs="Arial" w:eastAsia="Arial" w:hAnsi="Arial"/>
                <w:i w:val="1"/>
                <w:color w:val="3c4043"/>
                <w:sz w:val="21"/>
                <w:szCs w:val="21"/>
                <w:highlight w:val="white"/>
              </w:rPr>
              <m:t xml:space="preserve">Colony</m:t>
            </m:r>
          </m:sub>
        </m:sSub>
      </m:oMath>
      <w:r w:rsidDel="00000000" w:rsidR="00000000" w:rsidRPr="00000000">
        <w:rPr>
          <w:rFonts w:ascii="Cambria" w:cs="Cambria" w:eastAsia="Cambria" w:hAnsi="Cambria"/>
          <w:rtl w:val="0"/>
        </w:rPr>
        <w:t xml:space="preserve"> and standard deviation </w:t>
      </w:r>
      <m:oMath>
        <m:r>
          <w:rPr>
            <w:rFonts w:ascii="Cambria" w:cs="Cambria" w:eastAsia="Cambria" w:hAnsi="Cambria"/>
          </w:rPr>
          <m:t xml:space="preserve">std(</m:t>
        </m:r>
        <m:d>
          <m:dPr>
            <m:begChr m:val="|"/>
            <m:endChr m:val="|"/>
            <m:ctrlPr>
              <w:rPr>
                <w:rFonts w:ascii="Arial" w:cs="Arial" w:eastAsia="Arial" w:hAnsi="Arial"/>
                <w:color w:val="3c4043"/>
                <w:sz w:val="21"/>
                <w:szCs w:val="21"/>
                <w:highlight w:val="white"/>
              </w:rPr>
            </m:ctrlPr>
          </m:dPr>
          <m:e>
            <m:r>
              <w:rPr>
                <w:rFonts w:ascii="Arial" w:cs="Arial" w:eastAsia="Arial" w:hAnsi="Arial"/>
                <w:color w:val="3c4043"/>
                <w:sz w:val="21"/>
                <w:szCs w:val="21"/>
                <w:highlight w:val="white"/>
              </w:rPr>
              <m:t xml:space="preserve">∇I</m:t>
            </m:r>
          </m:e>
        </m:d>
        <m:sSub>
          <m:sSubPr>
            <m:ctrlPr>
              <w:rPr>
                <w:rFonts w:ascii="Arial" w:cs="Arial" w:eastAsia="Arial" w:hAnsi="Arial"/>
                <w:color w:val="3c4043"/>
                <w:sz w:val="21"/>
                <w:szCs w:val="21"/>
                <w:highlight w:val="white"/>
              </w:rPr>
            </m:ctrlPr>
          </m:sSubPr>
          <m:e>
            <m:r>
              <w:rPr>
                <w:rFonts w:ascii="Arial" w:cs="Arial" w:eastAsia="Arial" w:hAnsi="Arial"/>
                <w:color w:val="3c4043"/>
                <w:sz w:val="21"/>
                <w:szCs w:val="21"/>
                <w:highlight w:val="white"/>
              </w:rPr>
              <m:t xml:space="preserve">)</m:t>
            </m:r>
          </m:e>
          <m:sub>
            <m:r>
              <w:rPr>
                <w:rFonts w:ascii="Arial" w:cs="Arial" w:eastAsia="Arial" w:hAnsi="Arial"/>
                <w:color w:val="3c4043"/>
                <w:sz w:val="21"/>
                <w:szCs w:val="21"/>
                <w:highlight w:val="white"/>
              </w:rPr>
              <m:t xml:space="preserve">Colony </m:t>
            </m:r>
          </m:sub>
        </m:sSub>
      </m:oMath>
      <w:r w:rsidDel="00000000" w:rsidR="00000000" w:rsidRPr="00000000">
        <w:rPr>
          <w:rFonts w:ascii="Cambria" w:cs="Cambria" w:eastAsia="Cambria" w:hAnsi="Cambria"/>
          <w:rtl w:val="0"/>
        </w:rPr>
        <w:t xml:space="preserve"> of the gradient magnitudes of the colony and finally defined the roughness as the coefficient of variation:</w:t>
      </w:r>
    </w:p>
    <w:p w:rsidR="00000000" w:rsidDel="00000000" w:rsidP="00000000" w:rsidRDefault="00000000" w:rsidRPr="00000000" w14:paraId="000000C3">
      <w:pPr>
        <w:pageBreakBefore w:val="0"/>
        <w:spacing w:line="480" w:lineRule="auto"/>
        <w:jc w:val="center"/>
        <w:rPr>
          <w:rFonts w:ascii="Cambria" w:cs="Cambria" w:eastAsia="Cambria" w:hAnsi="Cambria"/>
        </w:rPr>
      </w:pPr>
      <m:oMath>
        <m:r>
          <w:rPr>
            <w:rFonts w:ascii="Cambria" w:cs="Cambria" w:eastAsia="Cambria" w:hAnsi="Cambria"/>
          </w:rPr>
          <m:t xml:space="preserve">R=</m:t>
        </m:r>
        <m:f>
          <m:fPr>
            <m:ctrlPr>
              <w:rPr>
                <w:rFonts w:ascii="Cambria" w:cs="Cambria" w:eastAsia="Cambria" w:hAnsi="Cambria"/>
              </w:rPr>
            </m:ctrlPr>
          </m:fPr>
          <m:num>
            <m:r>
              <w:rPr>
                <w:rFonts w:ascii="Cambria" w:cs="Cambria" w:eastAsia="Cambria" w:hAnsi="Cambria"/>
              </w:rPr>
              <m:t xml:space="preserve">std(</m:t>
            </m:r>
            <m:d>
              <m:dPr>
                <m:begChr m:val="|"/>
                <m:endChr m:val="|"/>
                <m:ctrlPr>
                  <w:rPr>
                    <w:rFonts w:ascii="Arial" w:cs="Arial" w:eastAsia="Arial" w:hAnsi="Arial"/>
                    <w:color w:val="3c4043"/>
                    <w:sz w:val="21"/>
                    <w:szCs w:val="21"/>
                    <w:highlight w:val="white"/>
                  </w:rPr>
                </m:ctrlPr>
              </m:dPr>
              <m:e>
                <m:r>
                  <w:rPr>
                    <w:rFonts w:ascii="Arial" w:cs="Arial" w:eastAsia="Arial" w:hAnsi="Arial"/>
                    <w:color w:val="3c4043"/>
                    <w:sz w:val="21"/>
                    <w:szCs w:val="21"/>
                    <w:highlight w:val="white"/>
                  </w:rPr>
                  <m:t xml:space="preserve">∇I</m:t>
                </m:r>
              </m:e>
            </m:d>
            <m:sSub>
              <m:sSubPr>
                <m:ctrlPr>
                  <w:rPr>
                    <w:rFonts w:ascii="Arial" w:cs="Arial" w:eastAsia="Arial" w:hAnsi="Arial"/>
                    <w:color w:val="3c4043"/>
                    <w:sz w:val="21"/>
                    <w:szCs w:val="21"/>
                    <w:highlight w:val="white"/>
                  </w:rPr>
                </m:ctrlPr>
              </m:sSubPr>
              <m:e>
                <m:r>
                  <w:rPr>
                    <w:rFonts w:ascii="Arial" w:cs="Arial" w:eastAsia="Arial" w:hAnsi="Arial"/>
                    <w:color w:val="3c4043"/>
                    <w:sz w:val="21"/>
                    <w:szCs w:val="21"/>
                    <w:highlight w:val="white"/>
                  </w:rPr>
                  <m:t xml:space="preserve">)</m:t>
                </m:r>
              </m:e>
              <m:sub>
                <m:r>
                  <w:rPr>
                    <w:rFonts w:ascii="Arial" w:cs="Arial" w:eastAsia="Arial" w:hAnsi="Arial"/>
                    <w:color w:val="3c4043"/>
                    <w:sz w:val="21"/>
                    <w:szCs w:val="21"/>
                    <w:highlight w:val="white"/>
                  </w:rPr>
                  <m:t xml:space="preserve">Colony </m:t>
                </m:r>
              </m:sub>
            </m:sSub>
          </m:num>
          <m:den>
            <m:r>
              <w:rPr>
                <w:rFonts w:ascii="Cambria" w:cs="Cambria" w:eastAsia="Cambria" w:hAnsi="Cambria"/>
              </w:rPr>
              <m:t xml:space="preserve">&lt;</m:t>
            </m:r>
            <m:d>
              <m:dPr>
                <m:begChr m:val="|"/>
                <m:endChr m:val="|"/>
                <m:ctrlPr>
                  <w:rPr>
                    <w:rFonts w:ascii="Arial" w:cs="Arial" w:eastAsia="Arial" w:hAnsi="Arial"/>
                    <w:color w:val="3c4043"/>
                    <w:sz w:val="21"/>
                    <w:szCs w:val="21"/>
                    <w:highlight w:val="white"/>
                  </w:rPr>
                </m:ctrlPr>
              </m:dPr>
              <m:e>
                <m:r>
                  <w:rPr>
                    <w:rFonts w:ascii="Arial" w:cs="Arial" w:eastAsia="Arial" w:hAnsi="Arial"/>
                    <w:color w:val="3c4043"/>
                    <w:sz w:val="21"/>
                    <w:szCs w:val="21"/>
                    <w:highlight w:val="white"/>
                  </w:rPr>
                  <m:t xml:space="preserve">∇I</m:t>
                </m:r>
              </m:e>
            </m:d>
            <m:sSub>
              <m:sSubPr>
                <m:ctrlPr>
                  <w:rPr>
                    <w:rFonts w:ascii="Arial" w:cs="Arial" w:eastAsia="Arial" w:hAnsi="Arial"/>
                    <w:i w:val="1"/>
                    <w:color w:val="3c4043"/>
                    <w:sz w:val="21"/>
                    <w:szCs w:val="21"/>
                    <w:highlight w:val="white"/>
                  </w:rPr>
                </m:ctrlPr>
              </m:sSubPr>
              <m:e>
                <m:r>
                  <w:rPr>
                    <w:rFonts w:ascii="Arial" w:cs="Arial" w:eastAsia="Arial" w:hAnsi="Arial"/>
                    <w:color w:val="3c4043"/>
                    <w:sz w:val="21"/>
                    <w:szCs w:val="21"/>
                    <w:highlight w:val="white"/>
                  </w:rPr>
                  <m:t xml:space="preserve">&gt;</m:t>
                </m:r>
              </m:e>
              <m:sub>
                <m:r>
                  <w:rPr>
                    <w:rFonts w:ascii="Arial" w:cs="Arial" w:eastAsia="Arial" w:hAnsi="Arial"/>
                    <w:i w:val="1"/>
                    <w:color w:val="3c4043"/>
                    <w:sz w:val="21"/>
                    <w:szCs w:val="21"/>
                    <w:highlight w:val="white"/>
                  </w:rPr>
                  <m:t xml:space="preserve">Colony</m:t>
                </m:r>
              </m:sub>
            </m:sSub>
          </m:den>
        </m:f>
        <m:r>
          <w:rPr>
            <w:rFonts w:ascii="Cambria" w:cs="Cambria" w:eastAsia="Cambria" w:hAnsi="Cambria"/>
          </w:rPr>
          <m:t xml:space="preserve">.</m:t>
        </m:r>
      </m:oMath>
      <w:r w:rsidDel="00000000" w:rsidR="00000000" w:rsidRPr="00000000">
        <w:rPr>
          <w:rtl w:val="0"/>
        </w:rPr>
      </w:r>
    </w:p>
    <w:p w:rsidR="00000000" w:rsidDel="00000000" w:rsidP="00000000" w:rsidRDefault="00000000" w:rsidRPr="00000000" w14:paraId="000000C4">
      <w:pPr>
        <w:pageBreakBefore w:val="0"/>
        <w:spacing w:line="480" w:lineRule="auto"/>
        <w:jc w:val="left"/>
        <w:rPr>
          <w:rFonts w:ascii="Cambria" w:cs="Cambria" w:eastAsia="Cambria" w:hAnsi="Cambria"/>
        </w:rPr>
      </w:pPr>
      <w:r w:rsidDel="00000000" w:rsidR="00000000" w:rsidRPr="00000000">
        <w:rPr>
          <w:rFonts w:ascii="Cambria" w:cs="Cambria" w:eastAsia="Cambria" w:hAnsi="Cambria"/>
          <w:rtl w:val="0"/>
        </w:rPr>
        <w:t xml:space="preserve">This value is larger the rougher the profile is.</w:t>
      </w:r>
    </w:p>
    <w:p w:rsidR="00000000" w:rsidDel="00000000" w:rsidP="00000000" w:rsidRDefault="00000000" w:rsidRPr="00000000" w14:paraId="000000C5">
      <w:pPr>
        <w:pageBreakBefore w:val="0"/>
        <w:spacing w:line="480" w:lineRule="auto"/>
        <w:rPr>
          <w:rFonts w:ascii="Cambria" w:cs="Cambria" w:eastAsia="Cambria" w:hAnsi="Cambria"/>
          <w:sz w:val="22"/>
          <w:szCs w:val="22"/>
        </w:rPr>
      </w:pPr>
      <w:r w:rsidDel="00000000" w:rsidR="00000000" w:rsidRPr="00000000">
        <w:rPr>
          <w:rFonts w:ascii="Cambria" w:cs="Cambria" w:eastAsia="Cambria" w:hAnsi="Cambria"/>
          <w:rtl w:val="0"/>
        </w:rPr>
        <w:t xml:space="preserve"> Illustrations of the qualitative behavior of the three quantities  can be found in Fig. 5C-E. </w:t>
      </w:r>
      <w:commentRangeStart w:id="60"/>
      <w:r w:rsidDel="00000000" w:rsidR="00000000" w:rsidRPr="00000000">
        <w:rPr>
          <w:rFonts w:ascii="Cambria" w:cs="Cambria" w:eastAsia="Cambria" w:hAnsi="Cambria"/>
          <w:sz w:val="22"/>
          <w:szCs w:val="22"/>
          <w:rtl w:val="0"/>
        </w:rPr>
        <w:t xml:space="preserve">Microscopy</w:t>
      </w:r>
      <w:commentRangeEnd w:id="60"/>
      <w:r w:rsidDel="00000000" w:rsidR="00000000" w:rsidRPr="00000000">
        <w:commentReference w:id="60"/>
      </w:r>
      <w:r w:rsidDel="00000000" w:rsidR="00000000" w:rsidRPr="00000000">
        <w:rPr>
          <w:rtl w:val="0"/>
        </w:rPr>
      </w:r>
    </w:p>
    <w:p w:rsidR="00000000" w:rsidDel="00000000" w:rsidP="00000000" w:rsidRDefault="00000000" w:rsidRPr="00000000" w14:paraId="000000C6">
      <w:pPr>
        <w:pageBreakBefore w:val="0"/>
        <w:rPr>
          <w:rFonts w:ascii="Cambria" w:cs="Cambria" w:eastAsia="Cambria" w:hAnsi="Cambria"/>
          <w:b w:val="1"/>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C7">
      <w:pPr>
        <w:pStyle w:val="Heading4"/>
        <w:keepNext w:val="0"/>
        <w:keepLines w:val="0"/>
        <w:pageBreakBefore w:val="0"/>
        <w:rPr>
          <w:rFonts w:ascii="Cambria" w:cs="Cambria" w:eastAsia="Cambria" w:hAnsi="Cambria"/>
          <w:sz w:val="22"/>
          <w:szCs w:val="22"/>
        </w:rPr>
      </w:pPr>
      <w:bookmarkStart w:colFirst="0" w:colLast="0" w:name="_d2as5qfxax08" w:id="17"/>
      <w:bookmarkEnd w:id="17"/>
      <w:r w:rsidDel="00000000" w:rsidR="00000000" w:rsidRPr="00000000">
        <w:rPr>
          <w:rFonts w:ascii="Cambria" w:cs="Cambria" w:eastAsia="Cambria" w:hAnsi="Cambria"/>
          <w:sz w:val="22"/>
          <w:szCs w:val="22"/>
          <w:rtl w:val="0"/>
        </w:rPr>
        <w:t xml:space="preserve">Survival and antibiotic resistance assays</w:t>
      </w:r>
    </w:p>
    <w:p w:rsidR="00000000" w:rsidDel="00000000" w:rsidP="00000000" w:rsidRDefault="00000000" w:rsidRPr="00000000" w14:paraId="000000C8">
      <w:pPr>
        <w:pageBreakBefore w:val="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C9">
      <w:pPr>
        <w:pageBreakBefore w:val="0"/>
        <w:spacing w:line="480" w:lineRule="auto"/>
        <w:rPr>
          <w:rFonts w:ascii="Cambria" w:cs="Cambria" w:eastAsia="Cambria" w:hAnsi="Cambria"/>
        </w:rPr>
      </w:pPr>
      <w:r w:rsidDel="00000000" w:rsidR="00000000" w:rsidRPr="00000000">
        <w:rPr>
          <w:rFonts w:ascii="Cambria" w:cs="Cambria" w:eastAsia="Cambria" w:hAnsi="Cambria"/>
          <w:rtl w:val="0"/>
        </w:rPr>
        <w:t xml:space="preserve">Bacteria were streaked from frozen stocks and incubated overnight at 37°C, 5% CO2 and humidity. At 24hr, colonies were lawned and incubated for 18hr at 37°C, 5% CO2 and humidity. 18hr lawns were resuspended in 1 mL GCB, shaken 3 min on a disruptor, and assayed for OD600nm. Bacteria were then normalized to an OD</w:t>
      </w:r>
      <w:r w:rsidDel="00000000" w:rsidR="00000000" w:rsidRPr="00000000">
        <w:rPr>
          <w:rFonts w:ascii="Cambria" w:cs="Cambria" w:eastAsia="Cambria" w:hAnsi="Cambria"/>
          <w:vertAlign w:val="subscript"/>
          <w:rtl w:val="0"/>
        </w:rPr>
        <w:t xml:space="preserve">600</w:t>
      </w:r>
      <w:r w:rsidDel="00000000" w:rsidR="00000000" w:rsidRPr="00000000">
        <w:rPr>
          <w:rFonts w:ascii="Cambria" w:cs="Cambria" w:eastAsia="Cambria" w:hAnsi="Cambria"/>
          <w:rtl w:val="0"/>
        </w:rPr>
        <w:t xml:space="preserve"> 0.7 and 100µl used to inoculate 1 mL of GCB (~5x10</w:t>
      </w:r>
      <w:r w:rsidDel="00000000" w:rsidR="00000000" w:rsidRPr="00000000">
        <w:rPr>
          <w:rFonts w:ascii="Cambria" w:cs="Cambria" w:eastAsia="Cambria" w:hAnsi="Cambria"/>
          <w:vertAlign w:val="superscript"/>
          <w:rtl w:val="0"/>
        </w:rPr>
        <w:t xml:space="preserve">7</w:t>
      </w:r>
      <w:r w:rsidDel="00000000" w:rsidR="00000000" w:rsidRPr="00000000">
        <w:rPr>
          <w:rFonts w:ascii="Cambria" w:cs="Cambria" w:eastAsia="Cambria" w:hAnsi="Cambria"/>
          <w:rtl w:val="0"/>
        </w:rPr>
        <w:t xml:space="preserve"> cells). Plates were either spun down at 3500rpm, or not, and bacteria were then incubated at 37°C, 5% CO2 with humidity for 2-hour before addition of the selective agent. 1 mL of 2X concentration antibiotics were added following a pre-incubation period and left for either 1 hour. Following incubation under antibiotic selection, cells were scraped, disrupted for 3 min, diluted in a 1:10 dilution series, plated on agar and grown overnight at 37°C, 5% CO2 and humidity. Control for WT, ∆</w:t>
      </w:r>
      <w:r w:rsidDel="00000000" w:rsidR="00000000" w:rsidRPr="00000000">
        <w:rPr>
          <w:rFonts w:ascii="Cambria" w:cs="Cambria" w:eastAsia="Cambria" w:hAnsi="Cambria"/>
          <w:i w:val="1"/>
          <w:rtl w:val="0"/>
        </w:rPr>
        <w:t xml:space="preserve">pilT::Kan, </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i w:val="1"/>
          <w:rtl w:val="0"/>
        </w:rPr>
        <w:t xml:space="preserve">pilT-</w:t>
      </w:r>
      <w:r w:rsidDel="00000000" w:rsidR="00000000" w:rsidRPr="00000000">
        <w:rPr>
          <w:rFonts w:ascii="Cambria" w:cs="Cambria" w:eastAsia="Cambria" w:hAnsi="Cambria"/>
          <w:rtl w:val="0"/>
        </w:rPr>
        <w:t xml:space="preserve">complement, and WT, ∆</w:t>
      </w:r>
      <w:r w:rsidDel="00000000" w:rsidR="00000000" w:rsidRPr="00000000">
        <w:rPr>
          <w:rFonts w:ascii="Cambria" w:cs="Cambria" w:eastAsia="Cambria" w:hAnsi="Cambria"/>
          <w:i w:val="1"/>
          <w:rtl w:val="0"/>
        </w:rPr>
        <w:t xml:space="preserve">pilT::Kan </w:t>
      </w:r>
      <w:r w:rsidDel="00000000" w:rsidR="00000000" w:rsidRPr="00000000">
        <w:rPr>
          <w:rFonts w:ascii="Cambria" w:cs="Cambria" w:eastAsia="Cambria" w:hAnsi="Cambria"/>
          <w:rtl w:val="0"/>
        </w:rPr>
        <w:t xml:space="preserve">mixture in growth and 48-hour survival assay.</w:t>
      </w:r>
    </w:p>
    <w:p w:rsidR="00000000" w:rsidDel="00000000" w:rsidP="00000000" w:rsidRDefault="00000000" w:rsidRPr="00000000" w14:paraId="000000CA">
      <w:pPr>
        <w:pStyle w:val="Heading3"/>
        <w:pageBreakBefore w:val="0"/>
        <w:rPr>
          <w:rFonts w:ascii="Cambria" w:cs="Cambria" w:eastAsia="Cambria" w:hAnsi="Cambria"/>
        </w:rPr>
      </w:pPr>
      <w:bookmarkStart w:colFirst="0" w:colLast="0" w:name="_bhxkh0dzjlvo" w:id="18"/>
      <w:bookmarkEnd w:id="18"/>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rFonts w:ascii="Cambria" w:cs="Cambria" w:eastAsia="Cambria" w:hAnsi="Cambria"/>
          <w:u w:val="single"/>
        </w:rPr>
      </w:pPr>
      <w:r w:rsidDel="00000000" w:rsidR="00000000" w:rsidRPr="00000000">
        <w:rPr>
          <w:rtl w:val="0"/>
        </w:rPr>
      </w:r>
    </w:p>
    <w:p w:rsidR="00000000" w:rsidDel="00000000" w:rsidP="00000000" w:rsidRDefault="00000000" w:rsidRPr="00000000" w14:paraId="000000CF">
      <w:pPr>
        <w:pageBreakBefore w:val="0"/>
        <w:rPr>
          <w:rFonts w:ascii="Cambria" w:cs="Cambria" w:eastAsia="Cambria" w:hAnsi="Cambria"/>
          <w:u w:val="single"/>
        </w:rPr>
      </w:pPr>
      <w:r w:rsidDel="00000000" w:rsidR="00000000" w:rsidRPr="00000000">
        <w:rPr>
          <w:rtl w:val="0"/>
        </w:rPr>
      </w:r>
    </w:p>
    <w:p w:rsidR="00000000" w:rsidDel="00000000" w:rsidP="00000000" w:rsidRDefault="00000000" w:rsidRPr="00000000" w14:paraId="000000D0">
      <w:pPr>
        <w:pageBreakBefore w:val="0"/>
        <w:rPr>
          <w:rFonts w:ascii="Cambria" w:cs="Cambria" w:eastAsia="Cambria" w:hAnsi="Cambria"/>
          <w:u w:val="single"/>
        </w:rPr>
      </w:pPr>
      <w:r w:rsidDel="00000000" w:rsidR="00000000" w:rsidRPr="00000000">
        <w:rPr>
          <w:rtl w:val="0"/>
        </w:rPr>
      </w:r>
    </w:p>
    <w:p w:rsidR="00000000" w:rsidDel="00000000" w:rsidP="00000000" w:rsidRDefault="00000000" w:rsidRPr="00000000" w14:paraId="000000D1">
      <w:pPr>
        <w:pageBreakBefore w:val="0"/>
        <w:ind w:left="0" w:firstLine="0"/>
        <w:rPr>
          <w:rFonts w:ascii="Cambria" w:cs="Cambria" w:eastAsia="Cambria" w:hAnsi="Cambria"/>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elly Eckenrode" w:id="11" w:date="2021-06-21T17:31:57Z">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sentence can just go all together. It's not saying much.</w:t>
      </w:r>
    </w:p>
  </w:comment>
  <w:comment w:author="Wolfram Pönisch" w:id="33" w:date="2021-03-22T16:30:48Z">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comparable". We did not quantify colony shape and even small changes in radius can correspond to large differences in volume since V ~ R^3.</w:t>
      </w:r>
    </w:p>
  </w:comment>
  <w:comment w:author="Brian Ford" w:id="29" w:date="2020-11-16T19:41:04Z">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@nicolas@mechano-micro-biology.org will add</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Nicolas Biais_</w:t>
      </w:r>
    </w:p>
  </w:comment>
  <w:comment w:author="Kelly Eckenrode" w:id="28" w:date="2020-11-16T19:37:34Z">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of microcolony formation" -nba</w:t>
      </w:r>
    </w:p>
  </w:comment>
  <w:comment w:author="Kelly Eckenrode" w:id="21" w:date="2021-03-05T19:15:45Z">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stats</w:t>
      </w:r>
    </w:p>
  </w:comment>
  <w:comment w:author="Wolfram Pönisch" w:id="19" w:date="2021-04-30T13:44:42Z">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in this figure we need to think again how we normalise the data. Right now, I always normalise it with WT and V0 cells. But maybe it makes sense to each time normalise it by VO cells for the specific situation, and not always WT? Kelly, what do you think makes sense? To be honest, my memory is not longer super fresh and I forgot what exactly Kan, GCB etc. mean in the figure.</w:t>
      </w:r>
    </w:p>
  </w:comment>
  <w:comment w:author="Wolfram Pönisch" w:id="20" w:date="2021-04-30T19:01:12Z">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 will draft the change that Nicolas mentioned in the meeting today</w:t>
      </w:r>
    </w:p>
  </w:comment>
  <w:comment w:author="Vasily Zaburdaev" w:id="0" w:date="2021-06-23T14:18:29Z">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mention what is the correlation?</w:t>
      </w:r>
    </w:p>
  </w:comment>
  <w:comment w:author="Vasily Zaburdaev" w:id="2" w:date="2021-06-23T14:23:56Z">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pilus?</w:t>
      </w:r>
    </w:p>
  </w:comment>
  <w:comment w:author="Wolfram Pönisch" w:id="48" w:date="2021-04-30T13:18:28Z">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that mean we would assume that nutrient usage is changed when we shake the cells? Can one measure that? And would that imply that cells divide with a different rate when there are mechanical cues? How does this fit to the DpilT and WT mixture survival numbers?</w:t>
      </w:r>
    </w:p>
  </w:comment>
  <w:comment w:author="Wolfram Pönisch" w:id="49" w:date="2021-04-30T18:55:44Z">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related to that: Who (DpilT, DpilE and WT cells) has the most ATP available and who uses the most ATP? So what are the energy fluxes within a cell? I guess this is all directly related to metabolism.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wonder, for WT cells, what is the percentage of ATP the cell uses for pili protrusion&amp;retraction compared to other tasks the cell uses ATP for?</w:t>
      </w:r>
    </w:p>
  </w:comment>
  <w:comment w:author="Wolfram Pönisch" w:id="46" w:date="2021-04-30T13:08:02Z">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that fit to other bacterial mechanosensors, for example those connected to osmotic forces to https://www.annualreviews.org/doi/10.1146/annurev-physiol-021317-121351 ?</w:t>
      </w:r>
    </w:p>
  </w:comment>
  <w:comment w:author="Vasily Zaburdaev" w:id="6" w:date="2021-06-23T14:26:32Z">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microcolonies were mentioned before already</w:t>
      </w:r>
    </w:p>
  </w:comment>
  <w:comment w:author="Wolfram Pönisch" w:id="50" w:date="2021-04-30T13:23:29Z">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 mistaken is the gene expression profile in colonies not much discussed here? We should definitely add a few sentences about how they fit to the rest of the story!</w:t>
      </w:r>
    </w:p>
  </w:comment>
  <w:comment w:author="Wolfram Pönisch" w:id="60" w:date="2020-11-26T10:20:26Z">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something missing here?</w:t>
      </w:r>
    </w:p>
  </w:comment>
  <w:comment w:author="Wolfram Pönisch" w:id="43" w:date="2021-04-30T12:33:33Z">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we need to see how this part here fits to the introduction. to make sure we don't repeat things.</w:t>
      </w:r>
    </w:p>
  </w:comment>
  <w:comment w:author="Wolfram Pönisch" w:id="40" w:date="2021-04-30T10:53:23Z">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not only control, which is more of an application (cure xyz disease) but also understand more about biofilm development?</w:t>
      </w:r>
    </w:p>
  </w:comment>
  <w:comment w:author="Wolfram Pönisch" w:id="38" w:date="2021-04-30T10:52:37Z">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nice discussion and for the meeting. One question that I still wanted to ask: So right now we highlight that metabolism links mechanics and survival/antibiotic resistance. I think in the discussion we should also mention what else could it be. And why is it not that process?</w:t>
      </w:r>
    </w:p>
  </w:comment>
  <w:comment w:author="Kelly Eckenrode" w:id="39" w:date="2021-06-21T17:56:30Z">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@wolfram.ponisch@gmail.com , maybe we can propose that survival/antibiotic and vibration conditions are a stress response, since they are ubiquitous in the cell biology world. But we believe it is not a stress response, because it lack the hallmark features of stress response: cell death, morphology changes, change in oxidative stress (which we can point to our old paper with the CTC dye that shows oxygen is uniform).</w:t>
      </w:r>
    </w:p>
  </w:comment>
  <w:comment w:author="Kelly Eckenrode" w:id="54" w:date="2021-03-09T01:18:10Z">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@nicolas.biais@gmail.com @wolfram.ponisch@gmail.com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@macbriford@gmail.com Can we please list other papers here that want to reference in our discussion?</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really trying to draft this discussion so we can revise the whole manuscript.</w:t>
      </w:r>
    </w:p>
  </w:comment>
  <w:comment w:author="Wolfram Pönisch" w:id="55" w:date="2021-03-12T18:31:20Z">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https://pubmed.ncbi.nlm.nih.gov/28068612/ This review highlights the link between force and biochemistry.</w:t>
      </w:r>
    </w:p>
  </w:comment>
  <w:comment w:author="Wolfram Pönisch" w:id="56" w:date="2021-03-12T18:35:02Z">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https://www.nature.com/articles/s41579-019-0314-2.pdf A review on mechanomicrobiology, even though it is not the focus, there are some things about the connection between gene expression and mechanics.</w:t>
      </w:r>
    </w:p>
  </w:comment>
  <w:comment w:author="Wolfram Pönisch" w:id="57" w:date="2021-03-12T18:43:16Z">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https://www.nature.com/articles/s41567-020-01079-x Links cell growth and morphology to antibiotics</w:t>
      </w:r>
    </w:p>
  </w:comment>
  <w:comment w:author="Kelly Eckenrode" w:id="47" w:date="2021-06-21T23:36:47Z">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cite</w:t>
      </w:r>
    </w:p>
  </w:comment>
  <w:comment w:author="Kelly Eckenrode" w:id="3" w:date="2021-06-21T16:39:35Z">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better?</w:t>
      </w:r>
    </w:p>
  </w:comment>
  <w:comment w:author="Kelly Eckenrode" w:id="4" w:date="2021-06-21T16:41:07Z">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@wolfram.ponisch@gmail.com</w:t>
      </w:r>
    </w:p>
  </w:comment>
  <w:comment w:author="Vasily Zaburdaev" w:id="5" w:date="2021-06-23T14:25:26Z">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somehow out of place</w:t>
      </w:r>
    </w:p>
  </w:comment>
  <w:comment w:author="Wolfram Pönisch" w:id="30" w:date="2021-04-30T19:02:48Z">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bit weird that after 2h the colony distributions are identical in the figure. I would not expect that to be the case!</w:t>
      </w:r>
    </w:p>
  </w:comment>
  <w:comment w:author="Kelly Eckenrode" w:id="45" w:date="2021-06-21T18:18:09Z">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@nicolas.biais@gmail.com  I know what you mean here because we've talked at length about it, but it's going to need support.</w:t>
      </w:r>
    </w:p>
  </w:comment>
  <w:comment w:author="Vasily Zaburdaev" w:id="12" w:date="2021-04-29T19:25:19Z">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more careful description, similar cell density, etc.? colony size? proliferation rate? i.e. to explain how fair to compare those</w:t>
      </w:r>
    </w:p>
  </w:comment>
  <w:comment w:author="Kelly Eckenrode" w:id="42" w:date="2021-06-21T18:09:00Z">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citations</w:t>
      </w:r>
    </w:p>
  </w:comment>
  <w:comment w:author="Kelly Eckenrode" w:id="41" w:date="2021-06-21T18:10:03Z">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bit of an awkward transition here single cell studies to community level organizations.  @nicolas.biais@gmail.com</w:t>
      </w:r>
    </w:p>
  </w:comment>
  <w:comment w:author="Wolfram Pönisch" w:id="7" w:date="2020-10-27T14:53:20Z">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cite Science Reports and NJP</w:t>
      </w:r>
    </w:p>
  </w:comment>
  <w:comment w:author="Vasily Zaburdaev" w:id="27" w:date="2021-04-29T19:28:06Z">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clear what is meant here</w:t>
      </w:r>
    </w:p>
  </w:comment>
  <w:comment w:author="Kelly Eckenrode" w:id="44" w:date="2021-06-21T18:14:33Z">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cite previous paper</w:t>
      </w:r>
    </w:p>
  </w:comment>
  <w:comment w:author="Wolfram Pönisch" w:id="9" w:date="2021-04-29T20:06:02Z">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here and at many other places in the manuscript we still need to add references</w:t>
      </w:r>
    </w:p>
  </w:comment>
  <w:comment w:author="Wolfram Pönisch" w:id="15" w:date="2021-04-29T20:10:15Z">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a weird phrase. What about the other instances then?</w:t>
      </w:r>
    </w:p>
  </w:comment>
  <w:comment w:author="Kelly Eckenrode" w:id="16" w:date="2021-06-21T17:41:22Z">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w:t>
      </w:r>
    </w:p>
  </w:comment>
  <w:comment w:author="Vasily Zaburdaev" w:id="35" w:date="2021-04-29T19:40:31Z">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does it mean that antibiotics are brought into cell by retracting freepili?</w:t>
      </w:r>
    </w:p>
  </w:comment>
  <w:comment w:author="Wolfram Pönisch" w:id="17" w:date="2021-04-29T20:12:30Z">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Kelly&amp;Nicolas: In the figure we should show how the curve would look like for 50% WT and 50% DpilT cells if they were mixed and there would be no interactions. So basically sum up the Wt and the DpilT curve (and divide by 2, so take their mean) and show that it differs from the curve with the mixture of cells. This way, we show that it is really the interactions and not just the fact that we mix two differently reacting populations.</w:t>
      </w:r>
    </w:p>
  </w:comment>
  <w:comment w:author="Kelly Eckenrode" w:id="18" w:date="2021-06-21T17:44:19Z">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interaction though. dpilT bind to the outside of the WT microcolonies. @nicolas.biais@gmail.com</w:t>
      </w:r>
    </w:p>
  </w:comment>
  <w:comment w:author="Wolfram Pönisch" w:id="31" w:date="2021-04-29T20:14:21Z">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elaborate a bit more on that? Why would they form colonies because of gravity? Is it because of their Brownian motion in the fluid?</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do you mean that spinning brings cells to the substrate where WT cells move and aggregate, while DpilT cells are non-motile (which reduces the aggregation dramatically)</w:t>
      </w:r>
    </w:p>
  </w:comment>
  <w:comment w:author="Kelly Eckenrode" w:id="52" w:date="2021-03-09T01:44:07Z">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@macbriford@gmail.com Do you mind summarizing your experiment here? I am summarizing both the experimental method and results.</w:t>
      </w:r>
    </w:p>
  </w:comment>
  <w:comment w:author="Kelly Eckenrode" w:id="26" w:date="2021-06-22T11:08:04Z">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@macbriford@gmail.com Can you address some of the comments made here by the other authors? Thanks!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Brian Ford_</w:t>
      </w:r>
    </w:p>
  </w:comment>
  <w:comment w:author="Kelly Eckenrode" w:id="53" w:date="2021-03-09T01:47:27Z">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@kbeckenrode@gmail.com</w:t>
      </w:r>
    </w:p>
  </w:comment>
  <w:comment w:author="Vasily Zaburdaev" w:id="8" w:date="2021-04-29T19:23:43Z">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clear logic, it is somehow very artificial. In this respect I find the end of the first paragraph of the first results part</w:t>
      </w:r>
    </w:p>
  </w:comment>
  <w:comment w:author="Kelly Eckenrode" w:id="51" w:date="2021-06-22T11:06:07Z">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@wolfram.ponisch@gmail.com I think he is adding it here. It's hard because the antibiotic/metabolism narrative is being pushed forward, while gene expression and vibration are more like supplementary experiments to demonstrate the nature of microcolonies and the effect of external force (vibration)</w:t>
      </w:r>
    </w:p>
  </w:comment>
  <w:comment w:author="Wolfram Pönisch" w:id="22" w:date="2021-03-22T16:26:21Z">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should be clear from the table alone what changed 100-fold. Instead of "bacterial cell type" I would write survival no. (or whatever name is appropriate)</w:t>
      </w:r>
    </w:p>
  </w:comment>
  <w:comment w:author="Kelly Eckenrode" w:id="23" w:date="2021-03-22T19:24:48Z">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I'm sorry, yea. That makes sense. I misunderstood.</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Originally, I made this figure just for myself to see the results clearly. Do you think we should add it, or is your survival plot enough?</w:t>
      </w:r>
    </w:p>
  </w:comment>
  <w:comment w:author="Wolfram Pönisch" w:id="24" w:date="2021-03-22T21:57:42Z">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 if it is exactly the same data I would only show one. Probably the plot then, although I like the color code here.</w:t>
      </w:r>
    </w:p>
  </w:comment>
  <w:comment w:author="Kelly Eckenrode" w:id="25" w:date="2021-03-22T22:11:03Z">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 I know, I liked the heat map too. Maybe we can incorporate the hear map idea into the plot.</w:t>
      </w:r>
    </w:p>
  </w:comment>
  <w:comment w:author="Wolfram Pönisch" w:id="58" w:date="2021-03-22T17:01:10Z">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ideas one can try and maybe in some form mention in the discussion (sorry, a bit long. I was just brainstorming):</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What about a movie to see how gene expression patterns emerge and how this is linked to cell motility + cell interactions. We would need a fancy microscope of the Maier group though. There, one could also think about some theory and combine this with our models.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Magnetic tweezer to pull on an individual colony and see how it reacts to antibiotics. This would be connected to the heterogeneity stuff above. (Magnetic since I would hope that like this we don't burn the cells). And another thing: What happens if we then let this colony interact with a colony that was not shaken?</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Mixture of different cell types that form biofilms together and see how they alone and together behave in the same experiments.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See how antibiotic resistance is affected when cells grow not on a petri dish but on real cells.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In the Banerjee manuscript, they show that antibiotics change cell shape. Is that also the case for N. gonorrohoeae. If yes, how does this affect the colonies? And connected to that, is cell shape changing if we add mechanical forces to them? Connected to that: Nicolas. Have you ever estimated with what forces you need to pull a diplococcus so that its shape changes significantly? Is it much higher than 1 nN? Would be interesting to estimate.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This was something Nicolas or Kelly mentioned before. Would one see the same behaviour (antibiotics &amp; survival) if, instead of having cells in a colony, have them on a substrate that is periodically stretched and compressed and thus creating mechanical force on the cells?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Other genes for the gradients.</w:t>
      </w:r>
    </w:p>
  </w:comment>
  <w:comment w:author="Kelly Eckenrode" w:id="59" w:date="2021-03-22T19:19:09Z">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awesome Wolfram! I'm going to add this brainstorm into the paper (to make sure nicolas sees it). Is it common to share unpublished data in the discussion section?</w:t>
      </w:r>
    </w:p>
  </w:comment>
  <w:comment w:author="Wolfram Pönisch" w:id="37" w:date="2021-03-22T16:36:13Z">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should also say that "H does not assess how the heterogeneous intensity profile is distributed in the microcolony. To this aim, we introduce the directionality..."</w:t>
      </w:r>
    </w:p>
  </w:comment>
  <w:comment w:author="Wolfram Pönisch" w:id="32" w:date="2021-03-22T16:29:26Z">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antibiotic working somehow different than the other ones, so that we could hypothesize what is going on?</w:t>
      </w:r>
    </w:p>
  </w:comment>
  <w:comment w:author="Wolfram Pönisch" w:id="36" w:date="2021-03-22T16:33:46Z">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Everywhere, but particularly here, we need a transition at the end of the last section that leads the reader to the next section. Right now it is a very fast jump. I remember that we discussed back then how to do that here, but I forgot what our solution was.</w:t>
      </w:r>
    </w:p>
  </w:comment>
  <w:comment w:author="Brian Ford" w:id="1" w:date="2020-12-27T23:59:37Z">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have references for this section?</w:t>
      </w:r>
    </w:p>
  </w:comment>
  <w:comment w:author="Wolfram Pönisch" w:id="10" w:date="2021-03-22T16:20:44Z">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statement in accordance with https://jb.asm.org/content/201/18/e00778-18.abstract ??? Otherwise, we should phrase more carefully.</w:t>
      </w:r>
    </w:p>
  </w:comment>
  <w:comment w:author="Wolfram Pönisch" w:id="34" w:date="2021-03-22T16:32:24Z">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is this what we think? Do the antibiotics tackle pili directly? And why only free pili?</w:t>
      </w:r>
    </w:p>
  </w:comment>
  <w:comment w:author="Wolfram Pönisch" w:id="13" w:date="2021-03-22T16:22:59Z">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colony formation is taking place on a substrate, more important than the volume of medium might be the area of the surface. Is that always the same for 6-well plates or are there different plates? If yes, we should specify which one we use.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probably too detailed for the main text and should be in the methods section.</w:t>
      </w:r>
    </w:p>
  </w:comment>
  <w:comment w:author="Kelly Eckenrode" w:id="14" w:date="2021-06-21T17:41:03Z">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methods I specify: Costar #3516, which is the brand and serial number. Do you think that is enough?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zotero.org/google-docs/?CunGKe" TargetMode="External"/><Relationship Id="rId42" Type="http://schemas.openxmlformats.org/officeDocument/2006/relationships/hyperlink" Target="https://www.zotero.org/google-docs/?CunGKe" TargetMode="External"/><Relationship Id="rId41" Type="http://schemas.openxmlformats.org/officeDocument/2006/relationships/hyperlink" Target="https://www.zotero.org/google-docs/?CunGKe" TargetMode="External"/><Relationship Id="rId44" Type="http://schemas.openxmlformats.org/officeDocument/2006/relationships/hyperlink" Target="https://www.zotero.org/google-docs/?CunGKe" TargetMode="External"/><Relationship Id="rId43" Type="http://schemas.openxmlformats.org/officeDocument/2006/relationships/hyperlink" Target="https://www.zotero.org/google-docs/?CunGKe" TargetMode="External"/><Relationship Id="rId46" Type="http://schemas.openxmlformats.org/officeDocument/2006/relationships/hyperlink" Target="https://www.zotero.org/google-docs/?CunGKe" TargetMode="External"/><Relationship Id="rId45" Type="http://schemas.openxmlformats.org/officeDocument/2006/relationships/hyperlink" Target="https://www.zotero.org/google-docs/?CunGK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zotero.org/google-docs/?Yetu3k" TargetMode="External"/><Relationship Id="rId48" Type="http://schemas.openxmlformats.org/officeDocument/2006/relationships/hyperlink" Target="https://www.zotero.org/google-docs/?CunGKe" TargetMode="External"/><Relationship Id="rId47" Type="http://schemas.openxmlformats.org/officeDocument/2006/relationships/hyperlink" Target="https://www.zotero.org/google-docs/?CunGKe" TargetMode="External"/><Relationship Id="rId49" Type="http://schemas.openxmlformats.org/officeDocument/2006/relationships/hyperlink" Target="https://www.zotero.org/google-docs/?CunGK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paperpile.com/c/s3IYV8/jJAy" TargetMode="External"/><Relationship Id="rId8" Type="http://schemas.openxmlformats.org/officeDocument/2006/relationships/hyperlink" Target="https://paperpile.com/c/s3IYV8/Dakm" TargetMode="External"/><Relationship Id="rId73" Type="http://schemas.openxmlformats.org/officeDocument/2006/relationships/hyperlink" Target="https://www.zotero.org/google-docs/?CunGKe" TargetMode="External"/><Relationship Id="rId72" Type="http://schemas.openxmlformats.org/officeDocument/2006/relationships/hyperlink" Target="https://www.zotero.org/google-docs/?CunGKe" TargetMode="External"/><Relationship Id="rId31" Type="http://schemas.openxmlformats.org/officeDocument/2006/relationships/hyperlink" Target="https://www.zotero.org/google-docs/?CunGKe" TargetMode="External"/><Relationship Id="rId75" Type="http://schemas.openxmlformats.org/officeDocument/2006/relationships/hyperlink" Target="https://paperpile.com/c/s3IYV8/92xM" TargetMode="External"/><Relationship Id="rId30" Type="http://schemas.openxmlformats.org/officeDocument/2006/relationships/hyperlink" Target="https://www.zotero.org/google-docs/?CunGKe" TargetMode="External"/><Relationship Id="rId74" Type="http://schemas.openxmlformats.org/officeDocument/2006/relationships/hyperlink" Target="https://www.zotero.org/google-docs/?CunGKe" TargetMode="External"/><Relationship Id="rId33" Type="http://schemas.openxmlformats.org/officeDocument/2006/relationships/hyperlink" Target="https://www.zotero.org/google-docs/?CunGKe" TargetMode="External"/><Relationship Id="rId77" Type="http://schemas.openxmlformats.org/officeDocument/2006/relationships/hyperlink" Target="https://www.nature.com/articles/s41579-019-0314-2.pdf" TargetMode="External"/><Relationship Id="rId32" Type="http://schemas.openxmlformats.org/officeDocument/2006/relationships/hyperlink" Target="https://www.zotero.org/google-docs/?CunGKe" TargetMode="External"/><Relationship Id="rId76" Type="http://schemas.openxmlformats.org/officeDocument/2006/relationships/hyperlink" Target="https://pubmed.ncbi.nlm.nih.gov/28068612/" TargetMode="External"/><Relationship Id="rId35" Type="http://schemas.openxmlformats.org/officeDocument/2006/relationships/hyperlink" Target="https://www.zotero.org/google-docs/?CunGKe" TargetMode="External"/><Relationship Id="rId79" Type="http://schemas.openxmlformats.org/officeDocument/2006/relationships/hyperlink" Target="https://paperpile.com/c/s3IYV8/xw4M" TargetMode="External"/><Relationship Id="rId34" Type="http://schemas.openxmlformats.org/officeDocument/2006/relationships/hyperlink" Target="https://www.zotero.org/google-docs/?CunGKe" TargetMode="External"/><Relationship Id="rId78" Type="http://schemas.openxmlformats.org/officeDocument/2006/relationships/hyperlink" Target="https://www.nature.com/articles/s41567-020-01079-x" TargetMode="External"/><Relationship Id="rId71" Type="http://schemas.openxmlformats.org/officeDocument/2006/relationships/hyperlink" Target="https://www.zotero.org/google-docs/?CunGKe" TargetMode="External"/><Relationship Id="rId70" Type="http://schemas.openxmlformats.org/officeDocument/2006/relationships/hyperlink" Target="https://www.zotero.org/google-docs/?CunGKe" TargetMode="External"/><Relationship Id="rId37" Type="http://schemas.openxmlformats.org/officeDocument/2006/relationships/hyperlink" Target="https://www.zotero.org/google-docs/?CunGKe" TargetMode="External"/><Relationship Id="rId36" Type="http://schemas.openxmlformats.org/officeDocument/2006/relationships/hyperlink" Target="https://www.zotero.org/google-docs/?CunGKe" TargetMode="External"/><Relationship Id="rId39" Type="http://schemas.openxmlformats.org/officeDocument/2006/relationships/hyperlink" Target="https://www.zotero.org/google-docs/?CunGKe" TargetMode="External"/><Relationship Id="rId38" Type="http://schemas.openxmlformats.org/officeDocument/2006/relationships/hyperlink" Target="https://www.zotero.org/google-docs/?CunGKe" TargetMode="External"/><Relationship Id="rId62" Type="http://schemas.openxmlformats.org/officeDocument/2006/relationships/hyperlink" Target="https://www.zotero.org/google-docs/?CunGKe" TargetMode="External"/><Relationship Id="rId61" Type="http://schemas.openxmlformats.org/officeDocument/2006/relationships/hyperlink" Target="https://www.zotero.org/google-docs/?CunGKe" TargetMode="External"/><Relationship Id="rId20" Type="http://schemas.openxmlformats.org/officeDocument/2006/relationships/hyperlink" Target="https://www.zotero.org/google-docs/?3q2EK0" TargetMode="External"/><Relationship Id="rId64" Type="http://schemas.openxmlformats.org/officeDocument/2006/relationships/hyperlink" Target="https://www.zotero.org/google-docs/?CunGKe" TargetMode="External"/><Relationship Id="rId63" Type="http://schemas.openxmlformats.org/officeDocument/2006/relationships/hyperlink" Target="https://www.zotero.org/google-docs/?CunGKe" TargetMode="External"/><Relationship Id="rId22" Type="http://schemas.openxmlformats.org/officeDocument/2006/relationships/hyperlink" Target="https://www.zotero.org/google-docs/?XYZxVT" TargetMode="External"/><Relationship Id="rId66" Type="http://schemas.openxmlformats.org/officeDocument/2006/relationships/hyperlink" Target="https://www.zotero.org/google-docs/?CunGKe" TargetMode="External"/><Relationship Id="rId21" Type="http://schemas.openxmlformats.org/officeDocument/2006/relationships/hyperlink" Target="https://www.zotero.org/google-docs/?3f6G8u" TargetMode="External"/><Relationship Id="rId65" Type="http://schemas.openxmlformats.org/officeDocument/2006/relationships/hyperlink" Target="https://www.zotero.org/google-docs/?CunGKe" TargetMode="External"/><Relationship Id="rId24" Type="http://schemas.openxmlformats.org/officeDocument/2006/relationships/hyperlink" Target="https://www.zotero.org/google-docs/?CunGKe" TargetMode="External"/><Relationship Id="rId68" Type="http://schemas.openxmlformats.org/officeDocument/2006/relationships/hyperlink" Target="https://www.zotero.org/google-docs/?CunGKe" TargetMode="External"/><Relationship Id="rId23" Type="http://schemas.openxmlformats.org/officeDocument/2006/relationships/hyperlink" Target="https://www.zotero.org/google-docs/?RkbpNy" TargetMode="External"/><Relationship Id="rId67" Type="http://schemas.openxmlformats.org/officeDocument/2006/relationships/hyperlink" Target="https://www.zotero.org/google-docs/?CunGKe" TargetMode="External"/><Relationship Id="rId60" Type="http://schemas.openxmlformats.org/officeDocument/2006/relationships/hyperlink" Target="https://www.zotero.org/google-docs/?CunGKe" TargetMode="External"/><Relationship Id="rId26" Type="http://schemas.openxmlformats.org/officeDocument/2006/relationships/hyperlink" Target="https://www.zotero.org/google-docs/?CunGKe" TargetMode="External"/><Relationship Id="rId25" Type="http://schemas.openxmlformats.org/officeDocument/2006/relationships/hyperlink" Target="https://www.zotero.org/google-docs/?CunGKe" TargetMode="External"/><Relationship Id="rId69" Type="http://schemas.openxmlformats.org/officeDocument/2006/relationships/hyperlink" Target="https://www.zotero.org/google-docs/?CunGKe" TargetMode="External"/><Relationship Id="rId28" Type="http://schemas.openxmlformats.org/officeDocument/2006/relationships/hyperlink" Target="https://www.zotero.org/google-docs/?CunGKe" TargetMode="External"/><Relationship Id="rId27" Type="http://schemas.openxmlformats.org/officeDocument/2006/relationships/hyperlink" Target="https://www.zotero.org/google-docs/?CunGKe" TargetMode="External"/><Relationship Id="rId29" Type="http://schemas.openxmlformats.org/officeDocument/2006/relationships/hyperlink" Target="https://www.zotero.org/google-docs/?CunGKe" TargetMode="External"/><Relationship Id="rId51" Type="http://schemas.openxmlformats.org/officeDocument/2006/relationships/hyperlink" Target="https://www.zotero.org/google-docs/?CunGKe" TargetMode="External"/><Relationship Id="rId50" Type="http://schemas.openxmlformats.org/officeDocument/2006/relationships/hyperlink" Target="https://www.zotero.org/google-docs/?CunGKe" TargetMode="External"/><Relationship Id="rId53" Type="http://schemas.openxmlformats.org/officeDocument/2006/relationships/hyperlink" Target="https://www.zotero.org/google-docs/?CunGKe" TargetMode="External"/><Relationship Id="rId52" Type="http://schemas.openxmlformats.org/officeDocument/2006/relationships/hyperlink" Target="https://www.zotero.org/google-docs/?CunGKe" TargetMode="External"/><Relationship Id="rId11" Type="http://schemas.openxmlformats.org/officeDocument/2006/relationships/hyperlink" Target="https://www.zotero.org/google-docs/?TvR52q" TargetMode="External"/><Relationship Id="rId55" Type="http://schemas.openxmlformats.org/officeDocument/2006/relationships/hyperlink" Target="https://www.zotero.org/google-docs/?CunGKe" TargetMode="External"/><Relationship Id="rId10" Type="http://schemas.openxmlformats.org/officeDocument/2006/relationships/hyperlink" Target="https://www.zotero.org/google-docs/?74s6KD" TargetMode="External"/><Relationship Id="rId54" Type="http://schemas.openxmlformats.org/officeDocument/2006/relationships/hyperlink" Target="https://www.zotero.org/google-docs/?CunGKe" TargetMode="External"/><Relationship Id="rId13" Type="http://schemas.openxmlformats.org/officeDocument/2006/relationships/hyperlink" Target="https://www.zotero.org/google-docs/?t2hKfX" TargetMode="External"/><Relationship Id="rId57" Type="http://schemas.openxmlformats.org/officeDocument/2006/relationships/hyperlink" Target="https://www.zotero.org/google-docs/?CunGKe" TargetMode="External"/><Relationship Id="rId12" Type="http://schemas.openxmlformats.org/officeDocument/2006/relationships/hyperlink" Target="https://www.zotero.org/google-docs/?nc3zoI" TargetMode="External"/><Relationship Id="rId56" Type="http://schemas.openxmlformats.org/officeDocument/2006/relationships/hyperlink" Target="https://www.zotero.org/google-docs/?CunGKe" TargetMode="External"/><Relationship Id="rId15" Type="http://schemas.openxmlformats.org/officeDocument/2006/relationships/hyperlink" Target="https://www.zotero.org/google-docs/?t2hKfX" TargetMode="External"/><Relationship Id="rId59" Type="http://schemas.openxmlformats.org/officeDocument/2006/relationships/hyperlink" Target="https://www.zotero.org/google-docs/?CunGKe" TargetMode="External"/><Relationship Id="rId14" Type="http://schemas.openxmlformats.org/officeDocument/2006/relationships/hyperlink" Target="https://www.zotero.org/google-docs/?t2hKfX" TargetMode="External"/><Relationship Id="rId58" Type="http://schemas.openxmlformats.org/officeDocument/2006/relationships/hyperlink" Target="https://www.zotero.org/google-docs/?CunGKe" TargetMode="External"/><Relationship Id="rId17" Type="http://schemas.openxmlformats.org/officeDocument/2006/relationships/hyperlink" Target="https://www.zotero.org/google-docs/?zWIRKx" TargetMode="External"/><Relationship Id="rId16" Type="http://schemas.openxmlformats.org/officeDocument/2006/relationships/hyperlink" Target="https://www.zotero.org/google-docs/?Y8n7Nh" TargetMode="External"/><Relationship Id="rId19" Type="http://schemas.openxmlformats.org/officeDocument/2006/relationships/hyperlink" Target="https://www.zotero.org/google-docs/?hVf9Vr" TargetMode="External"/><Relationship Id="rId18" Type="http://schemas.openxmlformats.org/officeDocument/2006/relationships/hyperlink" Target="https://www.zotero.org/google-docs/?zwvCt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